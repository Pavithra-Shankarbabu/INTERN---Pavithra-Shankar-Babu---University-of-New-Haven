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0E969" w14:textId="463E5AAD" w:rsidR="008A3477" w:rsidRPr="007D70BD" w:rsidRDefault="008A3477" w:rsidP="007D70BD">
      <w:pPr>
        <w:spacing w:before="240" w:after="0" w:line="240" w:lineRule="auto"/>
        <w:jc w:val="center"/>
        <w:rPr>
          <w:rFonts w:ascii="Times New Roman" w:hAnsi="Times New Roman" w:cs="Times New Roman"/>
          <w:b/>
          <w:bCs/>
          <w:sz w:val="20"/>
          <w:szCs w:val="20"/>
        </w:rPr>
      </w:pPr>
      <w:r w:rsidRPr="007D70BD">
        <w:rPr>
          <w:rFonts w:ascii="Times New Roman" w:hAnsi="Times New Roman" w:cs="Times New Roman"/>
          <w:b/>
          <w:bCs/>
          <w:sz w:val="20"/>
          <w:szCs w:val="20"/>
        </w:rPr>
        <w:t>Clinical Decision</w:t>
      </w:r>
      <w:r w:rsidR="00D04E23" w:rsidRPr="007D70BD">
        <w:rPr>
          <w:rFonts w:ascii="Times New Roman" w:hAnsi="Times New Roman" w:cs="Times New Roman"/>
          <w:b/>
          <w:bCs/>
          <w:sz w:val="20"/>
          <w:szCs w:val="20"/>
        </w:rPr>
        <w:t>-</w:t>
      </w:r>
      <w:r w:rsidRPr="007D70BD">
        <w:rPr>
          <w:rFonts w:ascii="Times New Roman" w:hAnsi="Times New Roman" w:cs="Times New Roman"/>
          <w:b/>
          <w:bCs/>
          <w:sz w:val="20"/>
          <w:szCs w:val="20"/>
        </w:rPr>
        <w:t>Making and Pattern Recognition in Health Care</w:t>
      </w:r>
    </w:p>
    <w:p w14:paraId="41A3BA8B" w14:textId="34F8AA50" w:rsidR="00B16BD3" w:rsidRPr="007D70BD" w:rsidRDefault="00B16BD3" w:rsidP="007D70BD">
      <w:pPr>
        <w:spacing w:before="240" w:after="0" w:line="240" w:lineRule="auto"/>
        <w:jc w:val="center"/>
        <w:rPr>
          <w:rFonts w:ascii="Times New Roman" w:hAnsi="Times New Roman" w:cs="Times New Roman"/>
          <w:sz w:val="20"/>
          <w:szCs w:val="20"/>
        </w:rPr>
      </w:pPr>
      <w:r w:rsidRPr="007D70BD">
        <w:rPr>
          <w:rFonts w:ascii="Times New Roman" w:hAnsi="Times New Roman" w:cs="Times New Roman"/>
          <w:sz w:val="20"/>
          <w:szCs w:val="20"/>
        </w:rPr>
        <w:t>Ms. Pavithra Shankar Babu,</w:t>
      </w:r>
    </w:p>
    <w:p w14:paraId="4A17E3DE" w14:textId="4AA4914F" w:rsidR="00B16BD3" w:rsidRPr="007D70BD" w:rsidRDefault="00B16BD3" w:rsidP="007D70BD">
      <w:pPr>
        <w:spacing w:before="240" w:after="0" w:line="240" w:lineRule="auto"/>
        <w:jc w:val="center"/>
        <w:rPr>
          <w:rFonts w:ascii="Times New Roman" w:hAnsi="Times New Roman" w:cs="Times New Roman"/>
          <w:sz w:val="20"/>
          <w:szCs w:val="20"/>
        </w:rPr>
      </w:pPr>
      <w:r w:rsidRPr="007D70BD">
        <w:rPr>
          <w:rFonts w:ascii="Times New Roman" w:hAnsi="Times New Roman" w:cs="Times New Roman"/>
          <w:sz w:val="20"/>
          <w:szCs w:val="20"/>
        </w:rPr>
        <w:t>Graduate Student, MS., Data Science,</w:t>
      </w:r>
    </w:p>
    <w:p w14:paraId="35A5857F" w14:textId="289E698A" w:rsidR="00B16BD3" w:rsidRPr="007D70BD" w:rsidRDefault="00B16BD3" w:rsidP="007D70BD">
      <w:pPr>
        <w:spacing w:before="240" w:after="0" w:line="240" w:lineRule="auto"/>
        <w:jc w:val="center"/>
        <w:rPr>
          <w:rFonts w:ascii="Times New Roman" w:hAnsi="Times New Roman" w:cs="Times New Roman"/>
          <w:sz w:val="20"/>
          <w:szCs w:val="20"/>
        </w:rPr>
      </w:pPr>
      <w:r w:rsidRPr="007D70BD">
        <w:rPr>
          <w:rFonts w:ascii="Times New Roman" w:hAnsi="Times New Roman" w:cs="Times New Roman"/>
          <w:sz w:val="20"/>
          <w:szCs w:val="20"/>
        </w:rPr>
        <w:t>University of New Haven, West Haven, Connecticut, USA.</w:t>
      </w:r>
    </w:p>
    <w:p w14:paraId="43996FB5" w14:textId="1AF46880" w:rsidR="00BB5CA1" w:rsidRPr="007D70BD" w:rsidRDefault="00BB5CA1" w:rsidP="007D70BD">
      <w:pPr>
        <w:spacing w:before="240" w:after="0" w:line="240" w:lineRule="auto"/>
        <w:jc w:val="both"/>
        <w:rPr>
          <w:rFonts w:ascii="Times New Roman" w:hAnsi="Times New Roman" w:cs="Times New Roman"/>
          <w:sz w:val="20"/>
          <w:szCs w:val="20"/>
        </w:rPr>
      </w:pPr>
      <w:r w:rsidRPr="007D70BD">
        <w:rPr>
          <w:rFonts w:ascii="Times New Roman" w:hAnsi="Times New Roman" w:cs="Times New Roman"/>
          <w:sz w:val="20"/>
          <w:szCs w:val="20"/>
        </w:rPr>
        <w:t>Diagnosis, a complex cognitive task, usually incorporates logical reasoning and pattern recognition</w:t>
      </w:r>
      <w:r w:rsidR="00F61603" w:rsidRPr="007D70BD">
        <w:rPr>
          <w:rFonts w:ascii="Times New Roman" w:hAnsi="Times New Roman" w:cs="Times New Roman"/>
          <w:sz w:val="20"/>
          <w:szCs w:val="20"/>
        </w:rPr>
        <w:t xml:space="preserve"> (Sox HC </w:t>
      </w:r>
      <w:r w:rsidR="00F61603" w:rsidRPr="007D70BD">
        <w:rPr>
          <w:rFonts w:ascii="Times New Roman" w:hAnsi="Times New Roman" w:cs="Times New Roman"/>
          <w:i/>
          <w:iCs/>
          <w:sz w:val="20"/>
          <w:szCs w:val="20"/>
        </w:rPr>
        <w:t xml:space="preserve">et al, </w:t>
      </w:r>
      <w:r w:rsidR="00F61603" w:rsidRPr="007D70BD">
        <w:rPr>
          <w:rFonts w:ascii="Times New Roman" w:hAnsi="Times New Roman" w:cs="Times New Roman"/>
          <w:sz w:val="20"/>
          <w:szCs w:val="20"/>
        </w:rPr>
        <w:t xml:space="preserve">2013; </w:t>
      </w:r>
      <w:r w:rsidR="00E426C7" w:rsidRPr="007D70BD">
        <w:rPr>
          <w:rFonts w:ascii="Times New Roman" w:hAnsi="Times New Roman" w:cs="Times New Roman"/>
          <w:sz w:val="20"/>
          <w:szCs w:val="20"/>
        </w:rPr>
        <w:t>Glass R, 1996)</w:t>
      </w:r>
      <w:r w:rsidRPr="007D70BD">
        <w:rPr>
          <w:rFonts w:ascii="Times New Roman" w:hAnsi="Times New Roman" w:cs="Times New Roman"/>
          <w:sz w:val="20"/>
          <w:szCs w:val="20"/>
        </w:rPr>
        <w:t xml:space="preserve">.  Accurate diagnosis is pivotal for </w:t>
      </w:r>
      <w:r w:rsidR="00466A2F" w:rsidRPr="007D70BD">
        <w:rPr>
          <w:rFonts w:ascii="Times New Roman" w:hAnsi="Times New Roman" w:cs="Times New Roman"/>
          <w:sz w:val="20"/>
          <w:szCs w:val="20"/>
        </w:rPr>
        <w:t>the</w:t>
      </w:r>
      <w:r w:rsidRPr="007D70BD">
        <w:rPr>
          <w:rFonts w:ascii="Times New Roman" w:hAnsi="Times New Roman" w:cs="Times New Roman"/>
          <w:sz w:val="20"/>
          <w:szCs w:val="20"/>
        </w:rPr>
        <w:t xml:space="preserve"> effective care and management</w:t>
      </w:r>
      <w:r w:rsidR="00352765" w:rsidRPr="007D70BD">
        <w:rPr>
          <w:rFonts w:ascii="Times New Roman" w:hAnsi="Times New Roman" w:cs="Times New Roman"/>
          <w:sz w:val="20"/>
          <w:szCs w:val="20"/>
        </w:rPr>
        <w:t xml:space="preserve"> of the patient</w:t>
      </w:r>
      <w:r w:rsidRPr="007D70BD">
        <w:rPr>
          <w:rFonts w:ascii="Times New Roman" w:hAnsi="Times New Roman" w:cs="Times New Roman"/>
          <w:sz w:val="20"/>
          <w:szCs w:val="20"/>
        </w:rPr>
        <w:t xml:space="preserve">. Despite this, clinicians may fail to arrive at </w:t>
      </w:r>
      <w:r w:rsidR="00466A2F" w:rsidRPr="007D70BD">
        <w:rPr>
          <w:rFonts w:ascii="Times New Roman" w:hAnsi="Times New Roman" w:cs="Times New Roman"/>
          <w:sz w:val="20"/>
          <w:szCs w:val="20"/>
        </w:rPr>
        <w:t>an</w:t>
      </w:r>
      <w:r w:rsidRPr="007D70BD">
        <w:rPr>
          <w:rFonts w:ascii="Times New Roman" w:hAnsi="Times New Roman" w:cs="Times New Roman"/>
          <w:sz w:val="20"/>
          <w:szCs w:val="20"/>
        </w:rPr>
        <w:t xml:space="preserve"> accurate diagnosis leading to patient dissatisfaction towards the doctors</w:t>
      </w:r>
      <w:r w:rsidR="00E426C7" w:rsidRPr="007D70BD">
        <w:rPr>
          <w:rFonts w:ascii="Times New Roman" w:hAnsi="Times New Roman" w:cs="Times New Roman"/>
          <w:sz w:val="20"/>
          <w:szCs w:val="20"/>
        </w:rPr>
        <w:t xml:space="preserve"> (Burton C et al, 2012; Morriss R et al, 2012)</w:t>
      </w:r>
      <w:r w:rsidRPr="007D70BD">
        <w:rPr>
          <w:rFonts w:ascii="Times New Roman" w:hAnsi="Times New Roman" w:cs="Times New Roman"/>
          <w:sz w:val="20"/>
          <w:szCs w:val="20"/>
        </w:rPr>
        <w:t xml:space="preserve">.  </w:t>
      </w:r>
      <w:r w:rsidR="00352765" w:rsidRPr="007D70BD">
        <w:rPr>
          <w:rFonts w:ascii="Times New Roman" w:hAnsi="Times New Roman" w:cs="Times New Roman"/>
          <w:sz w:val="20"/>
          <w:szCs w:val="20"/>
        </w:rPr>
        <w:t>The mitigation of uncertainty is essential to address the patient’s clinical needs and anxiety regarding their condition.  This uncertainty has implications in the diagnostic process</w:t>
      </w:r>
      <w:r w:rsidR="004775DF" w:rsidRPr="007D70BD">
        <w:rPr>
          <w:rFonts w:ascii="Times New Roman" w:hAnsi="Times New Roman" w:cs="Times New Roman"/>
          <w:sz w:val="20"/>
          <w:szCs w:val="20"/>
        </w:rPr>
        <w:t xml:space="preserve"> and in the subsequent patient care. </w:t>
      </w:r>
      <w:r w:rsidR="00CC6644" w:rsidRPr="007D70BD">
        <w:rPr>
          <w:rFonts w:ascii="Times New Roman" w:hAnsi="Times New Roman" w:cs="Times New Roman"/>
          <w:sz w:val="20"/>
          <w:szCs w:val="20"/>
        </w:rPr>
        <w:t>Hence, considering this aspect in clinical</w:t>
      </w:r>
      <w:r w:rsidR="00466A2F" w:rsidRPr="007D70BD">
        <w:rPr>
          <w:rFonts w:ascii="Times New Roman" w:hAnsi="Times New Roman" w:cs="Times New Roman"/>
          <w:sz w:val="20"/>
          <w:szCs w:val="20"/>
        </w:rPr>
        <w:t>-</w:t>
      </w:r>
      <w:r w:rsidR="00CC6644" w:rsidRPr="007D70BD">
        <w:rPr>
          <w:rFonts w:ascii="Times New Roman" w:hAnsi="Times New Roman" w:cs="Times New Roman"/>
          <w:sz w:val="20"/>
          <w:szCs w:val="20"/>
        </w:rPr>
        <w:t xml:space="preserve">decision making is valuable to improve the diagnosis. </w:t>
      </w:r>
      <w:r w:rsidR="004775DF" w:rsidRPr="007D70BD">
        <w:rPr>
          <w:rFonts w:ascii="Times New Roman" w:hAnsi="Times New Roman" w:cs="Times New Roman"/>
          <w:sz w:val="20"/>
          <w:szCs w:val="20"/>
        </w:rPr>
        <w:t xml:space="preserve"> A well</w:t>
      </w:r>
      <w:r w:rsidR="00466A2F" w:rsidRPr="007D70BD">
        <w:rPr>
          <w:rFonts w:ascii="Times New Roman" w:hAnsi="Times New Roman" w:cs="Times New Roman"/>
          <w:sz w:val="20"/>
          <w:szCs w:val="20"/>
        </w:rPr>
        <w:t>-</w:t>
      </w:r>
      <w:r w:rsidR="004775DF" w:rsidRPr="007D70BD">
        <w:rPr>
          <w:rFonts w:ascii="Times New Roman" w:hAnsi="Times New Roman" w:cs="Times New Roman"/>
          <w:sz w:val="20"/>
          <w:szCs w:val="20"/>
        </w:rPr>
        <w:t xml:space="preserve">planned and educated prediction regarding the prognosis of the patient’s condition is usually involved </w:t>
      </w:r>
      <w:r w:rsidR="00F075D4" w:rsidRPr="007D70BD">
        <w:rPr>
          <w:rFonts w:ascii="Times New Roman" w:hAnsi="Times New Roman" w:cs="Times New Roman"/>
          <w:sz w:val="20"/>
          <w:szCs w:val="20"/>
        </w:rPr>
        <w:t xml:space="preserve">and is crucial </w:t>
      </w:r>
      <w:r w:rsidR="004775DF" w:rsidRPr="007D70BD">
        <w:rPr>
          <w:rFonts w:ascii="Times New Roman" w:hAnsi="Times New Roman" w:cs="Times New Roman"/>
          <w:sz w:val="20"/>
          <w:szCs w:val="20"/>
        </w:rPr>
        <w:t xml:space="preserve">in the delivery of patient care.  </w:t>
      </w:r>
    </w:p>
    <w:p w14:paraId="07B97CD5" w14:textId="272D8365" w:rsidR="004775DF" w:rsidRPr="007D70BD" w:rsidRDefault="004775DF" w:rsidP="007D70BD">
      <w:pPr>
        <w:spacing w:before="240" w:after="0" w:line="240" w:lineRule="auto"/>
        <w:jc w:val="both"/>
        <w:rPr>
          <w:rFonts w:ascii="Times New Roman" w:hAnsi="Times New Roman" w:cs="Times New Roman"/>
          <w:sz w:val="20"/>
          <w:szCs w:val="20"/>
        </w:rPr>
      </w:pPr>
      <w:r w:rsidRPr="007D70BD">
        <w:rPr>
          <w:rFonts w:ascii="Times New Roman" w:hAnsi="Times New Roman" w:cs="Times New Roman"/>
          <w:sz w:val="20"/>
          <w:szCs w:val="20"/>
        </w:rPr>
        <w:t>Artificial intelligence (AI) is an efficient tool for use in pattern recognition to aid in making prediction and in clinical decision making.  There is a rising trend in the incorporation of AI in the various are</w:t>
      </w:r>
      <w:r w:rsidR="00466A2F" w:rsidRPr="007D70BD">
        <w:rPr>
          <w:rFonts w:ascii="Times New Roman" w:hAnsi="Times New Roman" w:cs="Times New Roman"/>
          <w:sz w:val="20"/>
          <w:szCs w:val="20"/>
        </w:rPr>
        <w:t>as</w:t>
      </w:r>
      <w:r w:rsidRPr="007D70BD">
        <w:rPr>
          <w:rFonts w:ascii="Times New Roman" w:hAnsi="Times New Roman" w:cs="Times New Roman"/>
          <w:sz w:val="20"/>
          <w:szCs w:val="20"/>
        </w:rPr>
        <w:t xml:space="preserve"> of health care including automated diagnosis especially in medical imaging, clinical decision</w:t>
      </w:r>
      <w:r w:rsidR="00466A2F" w:rsidRPr="007D70BD">
        <w:rPr>
          <w:rFonts w:ascii="Times New Roman" w:hAnsi="Times New Roman" w:cs="Times New Roman"/>
          <w:sz w:val="20"/>
          <w:szCs w:val="20"/>
        </w:rPr>
        <w:t>-</w:t>
      </w:r>
      <w:r w:rsidRPr="007D70BD">
        <w:rPr>
          <w:rFonts w:ascii="Times New Roman" w:hAnsi="Times New Roman" w:cs="Times New Roman"/>
          <w:sz w:val="20"/>
          <w:szCs w:val="20"/>
        </w:rPr>
        <w:t>making, pattern recognition, patient management,</w:t>
      </w:r>
      <w:r w:rsidR="00CC6644" w:rsidRPr="007D70BD">
        <w:rPr>
          <w:rFonts w:ascii="Times New Roman" w:hAnsi="Times New Roman" w:cs="Times New Roman"/>
          <w:sz w:val="20"/>
          <w:szCs w:val="20"/>
        </w:rPr>
        <w:t xml:space="preserve"> hospital administration, appointment scheduling</w:t>
      </w:r>
      <w:r w:rsidRPr="007D70BD">
        <w:rPr>
          <w:rFonts w:ascii="Times New Roman" w:hAnsi="Times New Roman" w:cs="Times New Roman"/>
          <w:sz w:val="20"/>
          <w:szCs w:val="20"/>
        </w:rPr>
        <w:t xml:space="preserve"> etc.,</w:t>
      </w:r>
      <w:r w:rsidR="00E426C7" w:rsidRPr="007D70BD">
        <w:rPr>
          <w:rFonts w:ascii="Times New Roman" w:hAnsi="Times New Roman" w:cs="Times New Roman"/>
          <w:sz w:val="20"/>
          <w:szCs w:val="20"/>
        </w:rPr>
        <w:t xml:space="preserve"> (Jeevitha SJ et al, 2023; Mira JJ, 2014)</w:t>
      </w:r>
      <w:r w:rsidR="00CC6644" w:rsidRPr="007D70BD">
        <w:rPr>
          <w:rFonts w:ascii="Times New Roman" w:hAnsi="Times New Roman" w:cs="Times New Roman"/>
          <w:sz w:val="20"/>
          <w:szCs w:val="20"/>
        </w:rPr>
        <w:t xml:space="preserve"> </w:t>
      </w:r>
      <w:r w:rsidRPr="007D70BD">
        <w:rPr>
          <w:rFonts w:ascii="Times New Roman" w:hAnsi="Times New Roman" w:cs="Times New Roman"/>
          <w:sz w:val="20"/>
          <w:szCs w:val="20"/>
        </w:rPr>
        <w:t xml:space="preserve">AI scientists and its proponents believe that there is a </w:t>
      </w:r>
      <w:r w:rsidR="00F075D4" w:rsidRPr="007D70BD">
        <w:rPr>
          <w:rFonts w:ascii="Times New Roman" w:hAnsi="Times New Roman" w:cs="Times New Roman"/>
          <w:sz w:val="20"/>
          <w:szCs w:val="20"/>
        </w:rPr>
        <w:t>diagnostic hindrance because of the humans’ analytic capabilities and AI can refine the analytic process</w:t>
      </w:r>
      <w:r w:rsidR="00E426C7" w:rsidRPr="007D70BD">
        <w:rPr>
          <w:rFonts w:ascii="Times New Roman" w:hAnsi="Times New Roman" w:cs="Times New Roman"/>
          <w:sz w:val="20"/>
          <w:szCs w:val="20"/>
          <w:vertAlign w:val="superscript"/>
        </w:rPr>
        <w:t xml:space="preserve"> </w:t>
      </w:r>
      <w:r w:rsidR="00E426C7" w:rsidRPr="007D70BD">
        <w:rPr>
          <w:rFonts w:ascii="Times New Roman" w:hAnsi="Times New Roman" w:cs="Times New Roman"/>
          <w:sz w:val="20"/>
          <w:szCs w:val="20"/>
        </w:rPr>
        <w:t>(Kite-Powell J, 2017)</w:t>
      </w:r>
      <w:r w:rsidR="00F075D4" w:rsidRPr="007D70BD">
        <w:rPr>
          <w:rFonts w:ascii="Times New Roman" w:hAnsi="Times New Roman" w:cs="Times New Roman"/>
          <w:sz w:val="20"/>
          <w:szCs w:val="20"/>
        </w:rPr>
        <w:t xml:space="preserve">.  </w:t>
      </w:r>
    </w:p>
    <w:p w14:paraId="58E6E1A2" w14:textId="16B2BD6F" w:rsidR="00F075D4" w:rsidRPr="007D70BD" w:rsidRDefault="00F075D4" w:rsidP="007D70BD">
      <w:pPr>
        <w:spacing w:before="240" w:after="0" w:line="240" w:lineRule="auto"/>
        <w:jc w:val="both"/>
        <w:rPr>
          <w:rFonts w:ascii="Times New Roman" w:hAnsi="Times New Roman" w:cs="Times New Roman"/>
          <w:sz w:val="20"/>
          <w:szCs w:val="20"/>
        </w:rPr>
      </w:pPr>
      <w:r w:rsidRPr="007D70BD">
        <w:rPr>
          <w:rFonts w:ascii="Times New Roman" w:hAnsi="Times New Roman" w:cs="Times New Roman"/>
          <w:sz w:val="20"/>
          <w:szCs w:val="20"/>
        </w:rPr>
        <w:t>Globally, the researchers are in an extensive expedition to incorporate AI in various aspects of healthcare</w:t>
      </w:r>
      <w:r w:rsidR="00D04E23" w:rsidRPr="007D70BD">
        <w:rPr>
          <w:rFonts w:ascii="Times New Roman" w:hAnsi="Times New Roman" w:cs="Times New Roman"/>
          <w:sz w:val="20"/>
          <w:szCs w:val="20"/>
        </w:rPr>
        <w:t>,</w:t>
      </w:r>
      <w:r w:rsidRPr="007D70BD">
        <w:rPr>
          <w:rFonts w:ascii="Times New Roman" w:hAnsi="Times New Roman" w:cs="Times New Roman"/>
          <w:sz w:val="20"/>
          <w:szCs w:val="20"/>
        </w:rPr>
        <w:t xml:space="preserve"> especially in the field of medical imaging with pattern recognition being the fundamental concept behind it.  </w:t>
      </w:r>
      <w:r w:rsidR="00B40B52" w:rsidRPr="007D70BD">
        <w:rPr>
          <w:rFonts w:ascii="Times New Roman" w:hAnsi="Times New Roman" w:cs="Times New Roman"/>
          <w:sz w:val="20"/>
          <w:szCs w:val="20"/>
        </w:rPr>
        <w:t>The medical practitioners or radiologists may miss out on significant findings in a medical image leading to misdiagnosis or a missed diagnosis owing to their workload</w:t>
      </w:r>
      <w:r w:rsidR="00466A2F" w:rsidRPr="007D70BD">
        <w:rPr>
          <w:rFonts w:ascii="Times New Roman" w:hAnsi="Times New Roman" w:cs="Times New Roman"/>
          <w:sz w:val="20"/>
          <w:szCs w:val="20"/>
        </w:rPr>
        <w:t xml:space="preserve">, mental or eye </w:t>
      </w:r>
      <w:r w:rsidR="00B40B52" w:rsidRPr="007D70BD">
        <w:rPr>
          <w:rFonts w:ascii="Times New Roman" w:hAnsi="Times New Roman" w:cs="Times New Roman"/>
          <w:sz w:val="20"/>
          <w:szCs w:val="20"/>
        </w:rPr>
        <w:t>fatigue</w:t>
      </w:r>
      <w:r w:rsidR="00E426C7" w:rsidRPr="007D70BD">
        <w:rPr>
          <w:rFonts w:ascii="Times New Roman" w:hAnsi="Times New Roman" w:cs="Times New Roman"/>
          <w:sz w:val="20"/>
          <w:szCs w:val="20"/>
        </w:rPr>
        <w:t xml:space="preserve"> (Leite AF, 2021)</w:t>
      </w:r>
      <w:r w:rsidR="00B40B52" w:rsidRPr="007D70BD">
        <w:rPr>
          <w:rFonts w:ascii="Times New Roman" w:hAnsi="Times New Roman" w:cs="Times New Roman"/>
          <w:sz w:val="20"/>
          <w:szCs w:val="20"/>
        </w:rPr>
        <w:t>.  Additionally, traditional diagnostic methods can be time-consuming and subject to vary based on the expertise of the clinician</w:t>
      </w:r>
      <w:r w:rsidR="00E426C7" w:rsidRPr="007D70BD">
        <w:rPr>
          <w:rFonts w:ascii="Times New Roman" w:hAnsi="Times New Roman" w:cs="Times New Roman"/>
          <w:sz w:val="20"/>
          <w:szCs w:val="20"/>
        </w:rPr>
        <w:t xml:space="preserve"> (Jeevitha SJ et al, 2023)</w:t>
      </w:r>
      <w:r w:rsidR="00B40B52" w:rsidRPr="007D70BD">
        <w:rPr>
          <w:rFonts w:ascii="Times New Roman" w:hAnsi="Times New Roman" w:cs="Times New Roman"/>
          <w:sz w:val="20"/>
          <w:szCs w:val="20"/>
        </w:rPr>
        <w:t>.  This fact advocates the need for the augmentation of AI tools in the diagnosis, prediction of prognosis, and clinical decision</w:t>
      </w:r>
      <w:r w:rsidR="00D04E23" w:rsidRPr="007D70BD">
        <w:rPr>
          <w:rFonts w:ascii="Times New Roman" w:hAnsi="Times New Roman" w:cs="Times New Roman"/>
          <w:sz w:val="20"/>
          <w:szCs w:val="20"/>
        </w:rPr>
        <w:t>-</w:t>
      </w:r>
      <w:r w:rsidR="00B40B52" w:rsidRPr="007D70BD">
        <w:rPr>
          <w:rFonts w:ascii="Times New Roman" w:hAnsi="Times New Roman" w:cs="Times New Roman"/>
          <w:sz w:val="20"/>
          <w:szCs w:val="20"/>
        </w:rPr>
        <w:t>making in health care.  These AI</w:t>
      </w:r>
      <w:r w:rsidR="00D04E23" w:rsidRPr="007D70BD">
        <w:rPr>
          <w:rFonts w:ascii="Times New Roman" w:hAnsi="Times New Roman" w:cs="Times New Roman"/>
          <w:sz w:val="20"/>
          <w:szCs w:val="20"/>
        </w:rPr>
        <w:t>-</w:t>
      </w:r>
      <w:r w:rsidR="00B40B52" w:rsidRPr="007D70BD">
        <w:rPr>
          <w:rFonts w:ascii="Times New Roman" w:hAnsi="Times New Roman" w:cs="Times New Roman"/>
          <w:sz w:val="20"/>
          <w:szCs w:val="20"/>
        </w:rPr>
        <w:t>driven approaches have been proven promising in overcoming these challenges.</w:t>
      </w:r>
      <w:r w:rsidR="00CC6644" w:rsidRPr="007D70BD">
        <w:rPr>
          <w:rFonts w:ascii="Times New Roman" w:hAnsi="Times New Roman" w:cs="Times New Roman"/>
          <w:sz w:val="20"/>
          <w:szCs w:val="20"/>
        </w:rPr>
        <w:t xml:space="preserve">  Deep learning approaches have enhanced AI’s predictive performance even on complex datasets.  </w:t>
      </w:r>
      <w:r w:rsidR="00466A2F" w:rsidRPr="007D70BD">
        <w:rPr>
          <w:rFonts w:ascii="Times New Roman" w:hAnsi="Times New Roman" w:cs="Times New Roman"/>
          <w:sz w:val="20"/>
          <w:szCs w:val="20"/>
        </w:rPr>
        <w:t>This ability has enabled the AI to have its footprint in the healthcare fields of diagnosis and clinical decision making which were otherwise restricted to human experts</w:t>
      </w:r>
      <w:r w:rsidR="00E426C7" w:rsidRPr="007D70BD">
        <w:rPr>
          <w:rFonts w:ascii="Times New Roman" w:hAnsi="Times New Roman" w:cs="Times New Roman"/>
          <w:sz w:val="20"/>
          <w:szCs w:val="20"/>
        </w:rPr>
        <w:t xml:space="preserve"> (Sanders SF et al, 2019)</w:t>
      </w:r>
      <w:r w:rsidR="00466A2F" w:rsidRPr="007D70BD">
        <w:rPr>
          <w:rFonts w:ascii="Times New Roman" w:hAnsi="Times New Roman" w:cs="Times New Roman"/>
          <w:sz w:val="20"/>
          <w:szCs w:val="20"/>
        </w:rPr>
        <w:t>.</w:t>
      </w:r>
    </w:p>
    <w:p w14:paraId="0CC094D6" w14:textId="4607A0E3" w:rsidR="00552EA4" w:rsidRPr="007D70BD" w:rsidRDefault="00552EA4" w:rsidP="007D70BD">
      <w:pPr>
        <w:spacing w:before="240" w:after="0" w:line="240" w:lineRule="auto"/>
        <w:jc w:val="center"/>
        <w:rPr>
          <w:rFonts w:ascii="Times New Roman" w:hAnsi="Times New Roman" w:cs="Times New Roman"/>
          <w:b/>
          <w:bCs/>
          <w:sz w:val="20"/>
          <w:szCs w:val="20"/>
        </w:rPr>
      </w:pPr>
      <w:r w:rsidRPr="007D70BD">
        <w:rPr>
          <w:rFonts w:ascii="Times New Roman" w:hAnsi="Times New Roman" w:cs="Times New Roman"/>
          <w:b/>
          <w:bCs/>
          <w:sz w:val="20"/>
          <w:szCs w:val="20"/>
        </w:rPr>
        <w:t>Relevant Trends</w:t>
      </w:r>
    </w:p>
    <w:p w14:paraId="3D1D2EDC" w14:textId="3DCC063F" w:rsidR="00552EA4" w:rsidRPr="007D70BD" w:rsidRDefault="00552EA4" w:rsidP="007D70BD">
      <w:pPr>
        <w:numPr>
          <w:ilvl w:val="0"/>
          <w:numId w:val="1"/>
        </w:numPr>
        <w:tabs>
          <w:tab w:val="clear" w:pos="720"/>
          <w:tab w:val="num" w:pos="1440"/>
        </w:tabs>
        <w:spacing w:before="240" w:after="0" w:line="240" w:lineRule="auto"/>
        <w:ind w:left="0"/>
        <w:rPr>
          <w:rFonts w:ascii="Times New Roman" w:hAnsi="Times New Roman" w:cs="Times New Roman"/>
          <w:sz w:val="20"/>
          <w:szCs w:val="20"/>
        </w:rPr>
      </w:pPr>
      <w:r w:rsidRPr="007D70BD">
        <w:rPr>
          <w:rFonts w:ascii="Times New Roman" w:hAnsi="Times New Roman" w:cs="Times New Roman"/>
          <w:b/>
          <w:bCs/>
          <w:sz w:val="20"/>
          <w:szCs w:val="20"/>
        </w:rPr>
        <w:t>AI and ML Integration in Healthcare</w:t>
      </w:r>
      <w:r w:rsidR="001E6B8D">
        <w:rPr>
          <w:rFonts w:ascii="Times New Roman" w:hAnsi="Times New Roman" w:cs="Times New Roman"/>
          <w:sz w:val="20"/>
          <w:szCs w:val="20"/>
        </w:rPr>
        <w:t xml:space="preserve">: </w:t>
      </w:r>
      <w:r w:rsidRPr="007D70BD">
        <w:rPr>
          <w:rFonts w:ascii="Times New Roman" w:hAnsi="Times New Roman" w:cs="Times New Roman"/>
          <w:sz w:val="20"/>
          <w:szCs w:val="20"/>
        </w:rPr>
        <w:t>There is a growing trend of incorporating AI and machine learning (ML) technologies into healthcare, particularly in medical imaging. The demand for automated diagnostic tools is rising, driven by the need for more accurate, efficient, and standardized evaluations of medical images.</w:t>
      </w:r>
      <w:r w:rsidR="007B026B" w:rsidRPr="007D70BD">
        <w:rPr>
          <w:rFonts w:ascii="Times New Roman" w:hAnsi="Times New Roman" w:cs="Times New Roman"/>
          <w:sz w:val="20"/>
          <w:szCs w:val="20"/>
        </w:rPr>
        <w:t xml:space="preserve"> (Pinto-Coelho L, 2023</w:t>
      </w:r>
      <w:r w:rsidR="0000134E" w:rsidRPr="007D70BD">
        <w:rPr>
          <w:rFonts w:ascii="Times New Roman" w:hAnsi="Times New Roman" w:cs="Times New Roman"/>
          <w:sz w:val="20"/>
          <w:szCs w:val="20"/>
        </w:rPr>
        <w:t>, Topol EJ, 2019</w:t>
      </w:r>
      <w:r w:rsidR="007B026B" w:rsidRPr="007D70BD">
        <w:rPr>
          <w:rFonts w:ascii="Times New Roman" w:hAnsi="Times New Roman" w:cs="Times New Roman"/>
          <w:sz w:val="20"/>
          <w:szCs w:val="20"/>
        </w:rPr>
        <w:t>)</w:t>
      </w:r>
    </w:p>
    <w:p w14:paraId="66DAB7D2" w14:textId="2CB2262E" w:rsidR="0039335A" w:rsidRPr="007D70BD" w:rsidRDefault="00552EA4" w:rsidP="007D70BD">
      <w:pPr>
        <w:numPr>
          <w:ilvl w:val="0"/>
          <w:numId w:val="1"/>
        </w:numPr>
        <w:tabs>
          <w:tab w:val="clear" w:pos="720"/>
          <w:tab w:val="num" w:pos="1440"/>
        </w:tabs>
        <w:spacing w:before="240" w:after="0" w:line="240" w:lineRule="auto"/>
        <w:ind w:left="0"/>
        <w:jc w:val="both"/>
        <w:rPr>
          <w:rFonts w:ascii="Times New Roman" w:hAnsi="Times New Roman" w:cs="Times New Roman"/>
          <w:sz w:val="20"/>
          <w:szCs w:val="20"/>
        </w:rPr>
      </w:pPr>
      <w:r w:rsidRPr="007D70BD">
        <w:rPr>
          <w:rFonts w:ascii="Times New Roman" w:hAnsi="Times New Roman" w:cs="Times New Roman"/>
          <w:b/>
          <w:bCs/>
          <w:sz w:val="20"/>
          <w:szCs w:val="20"/>
        </w:rPr>
        <w:t>Open-Source Software Adoption:</w:t>
      </w:r>
      <w:r w:rsidR="001E6B8D">
        <w:rPr>
          <w:rFonts w:ascii="Times New Roman" w:hAnsi="Times New Roman" w:cs="Times New Roman"/>
          <w:sz w:val="20"/>
          <w:szCs w:val="20"/>
        </w:rPr>
        <w:t xml:space="preserve"> </w:t>
      </w:r>
      <w:r w:rsidRPr="007D70BD">
        <w:rPr>
          <w:rFonts w:ascii="Times New Roman" w:hAnsi="Times New Roman" w:cs="Times New Roman"/>
          <w:sz w:val="20"/>
          <w:szCs w:val="20"/>
        </w:rPr>
        <w:t>Open-source platforms like Orange</w:t>
      </w:r>
      <w:r w:rsidR="007B026B" w:rsidRPr="007D70BD">
        <w:rPr>
          <w:rFonts w:ascii="Times New Roman" w:hAnsi="Times New Roman" w:cs="Times New Roman"/>
          <w:sz w:val="20"/>
          <w:szCs w:val="20"/>
        </w:rPr>
        <w:t xml:space="preserve"> (</w:t>
      </w:r>
      <w:r w:rsidR="0089204E" w:rsidRPr="007D70BD">
        <w:rPr>
          <w:rFonts w:ascii="Times New Roman" w:hAnsi="Times New Roman" w:cs="Times New Roman"/>
          <w:sz w:val="20"/>
          <w:szCs w:val="20"/>
        </w:rPr>
        <w:t>University of Ljubljana, 1996)</w:t>
      </w:r>
      <w:r w:rsidRPr="007D70BD">
        <w:rPr>
          <w:rFonts w:ascii="Times New Roman" w:hAnsi="Times New Roman" w:cs="Times New Roman"/>
          <w:sz w:val="20"/>
          <w:szCs w:val="20"/>
        </w:rPr>
        <w:t xml:space="preserve"> are increasingly popular due to their flexibility, cost-effectiveness, and community-driven development. They allow healthcare institutions to customize and adapt software to specific needs without the constraints of proprietary software.</w:t>
      </w:r>
    </w:p>
    <w:p w14:paraId="749E7D3B" w14:textId="12532114" w:rsidR="00552EA4" w:rsidRPr="007D70BD" w:rsidRDefault="00552EA4" w:rsidP="007D70BD">
      <w:pPr>
        <w:spacing w:before="240" w:after="0" w:line="240" w:lineRule="auto"/>
        <w:jc w:val="center"/>
        <w:rPr>
          <w:rFonts w:ascii="Times New Roman" w:hAnsi="Times New Roman" w:cs="Times New Roman"/>
          <w:b/>
          <w:bCs/>
          <w:sz w:val="20"/>
          <w:szCs w:val="20"/>
        </w:rPr>
      </w:pPr>
      <w:r w:rsidRPr="007D70BD">
        <w:rPr>
          <w:rFonts w:ascii="Times New Roman" w:hAnsi="Times New Roman" w:cs="Times New Roman"/>
          <w:b/>
          <w:bCs/>
          <w:sz w:val="20"/>
          <w:szCs w:val="20"/>
        </w:rPr>
        <w:t>Associated Opportunities</w:t>
      </w:r>
    </w:p>
    <w:p w14:paraId="0416B1CB" w14:textId="2172A553" w:rsidR="00552EA4" w:rsidRPr="007D70BD" w:rsidRDefault="00552EA4" w:rsidP="007D70BD">
      <w:pPr>
        <w:numPr>
          <w:ilvl w:val="0"/>
          <w:numId w:val="2"/>
        </w:numPr>
        <w:tabs>
          <w:tab w:val="clear" w:pos="720"/>
          <w:tab w:val="num" w:pos="1440"/>
        </w:tabs>
        <w:spacing w:before="240" w:after="0" w:line="240" w:lineRule="auto"/>
        <w:ind w:left="0"/>
        <w:jc w:val="both"/>
        <w:rPr>
          <w:rFonts w:ascii="Times New Roman" w:hAnsi="Times New Roman" w:cs="Times New Roman"/>
          <w:sz w:val="20"/>
          <w:szCs w:val="20"/>
        </w:rPr>
      </w:pPr>
      <w:r w:rsidRPr="007D70BD">
        <w:rPr>
          <w:rFonts w:ascii="Times New Roman" w:hAnsi="Times New Roman" w:cs="Times New Roman"/>
          <w:b/>
          <w:bCs/>
          <w:sz w:val="20"/>
          <w:szCs w:val="20"/>
        </w:rPr>
        <w:t>Enhancement of Diagnostic Accuracy:</w:t>
      </w:r>
      <w:r w:rsidR="001E6B8D">
        <w:rPr>
          <w:rFonts w:ascii="Times New Roman" w:hAnsi="Times New Roman" w:cs="Times New Roman"/>
          <w:sz w:val="20"/>
          <w:szCs w:val="20"/>
        </w:rPr>
        <w:t xml:space="preserve"> </w:t>
      </w:r>
      <w:r w:rsidRPr="007D70BD">
        <w:rPr>
          <w:rFonts w:ascii="Times New Roman" w:hAnsi="Times New Roman" w:cs="Times New Roman"/>
          <w:sz w:val="20"/>
          <w:szCs w:val="20"/>
        </w:rPr>
        <w:t xml:space="preserve">Cotiviti could develop or enhance </w:t>
      </w:r>
      <w:r w:rsidR="0089204E" w:rsidRPr="007D70BD">
        <w:rPr>
          <w:rFonts w:ascii="Times New Roman" w:hAnsi="Times New Roman" w:cs="Times New Roman"/>
          <w:sz w:val="20"/>
          <w:szCs w:val="20"/>
        </w:rPr>
        <w:t xml:space="preserve">AI-based </w:t>
      </w:r>
      <w:r w:rsidRPr="007D70BD">
        <w:rPr>
          <w:rFonts w:ascii="Times New Roman" w:hAnsi="Times New Roman" w:cs="Times New Roman"/>
          <w:sz w:val="20"/>
          <w:szCs w:val="20"/>
        </w:rPr>
        <w:t>diagnostic tools that more accurately</w:t>
      </w:r>
      <w:r w:rsidR="0089204E" w:rsidRPr="007D70BD">
        <w:rPr>
          <w:rFonts w:ascii="Times New Roman" w:hAnsi="Times New Roman" w:cs="Times New Roman"/>
          <w:sz w:val="20"/>
          <w:szCs w:val="20"/>
        </w:rPr>
        <w:t xml:space="preserve"> identify, classify</w:t>
      </w:r>
      <w:r w:rsidRPr="007D70BD">
        <w:rPr>
          <w:rFonts w:ascii="Times New Roman" w:hAnsi="Times New Roman" w:cs="Times New Roman"/>
          <w:sz w:val="20"/>
          <w:szCs w:val="20"/>
        </w:rPr>
        <w:t>,</w:t>
      </w:r>
      <w:r w:rsidR="0089204E" w:rsidRPr="007D70BD">
        <w:rPr>
          <w:rFonts w:ascii="Times New Roman" w:hAnsi="Times New Roman" w:cs="Times New Roman"/>
          <w:sz w:val="20"/>
          <w:szCs w:val="20"/>
        </w:rPr>
        <w:t xml:space="preserve"> recognise patterns, predict the prognosis, </w:t>
      </w:r>
      <w:r w:rsidR="00000A5A" w:rsidRPr="001E6B8D">
        <w:rPr>
          <w:rFonts w:ascii="Times New Roman" w:hAnsi="Times New Roman" w:cs="Times New Roman"/>
          <w:sz w:val="20"/>
          <w:szCs w:val="20"/>
        </w:rPr>
        <w:t xml:space="preserve">improve the decision-making process, </w:t>
      </w:r>
      <w:r w:rsidR="0089204E" w:rsidRPr="007D70BD">
        <w:rPr>
          <w:rFonts w:ascii="Times New Roman" w:hAnsi="Times New Roman" w:cs="Times New Roman"/>
          <w:sz w:val="20"/>
          <w:szCs w:val="20"/>
        </w:rPr>
        <w:t>thereby</w:t>
      </w:r>
      <w:r w:rsidRPr="007D70BD">
        <w:rPr>
          <w:rFonts w:ascii="Times New Roman" w:hAnsi="Times New Roman" w:cs="Times New Roman"/>
          <w:sz w:val="20"/>
          <w:szCs w:val="20"/>
        </w:rPr>
        <w:t xml:space="preserve"> reducing the variability in diagnosis </w:t>
      </w:r>
      <w:r w:rsidR="0089204E" w:rsidRPr="007D70BD">
        <w:rPr>
          <w:rFonts w:ascii="Times New Roman" w:hAnsi="Times New Roman" w:cs="Times New Roman"/>
          <w:sz w:val="20"/>
          <w:szCs w:val="20"/>
        </w:rPr>
        <w:t xml:space="preserve">and treatment planning </w:t>
      </w:r>
      <w:r w:rsidRPr="007D70BD">
        <w:rPr>
          <w:rFonts w:ascii="Times New Roman" w:hAnsi="Times New Roman" w:cs="Times New Roman"/>
          <w:sz w:val="20"/>
          <w:szCs w:val="20"/>
        </w:rPr>
        <w:t>among healthcare professionals</w:t>
      </w:r>
      <w:r w:rsidR="007F5E75" w:rsidRPr="007D70BD">
        <w:rPr>
          <w:rFonts w:ascii="Times New Roman" w:hAnsi="Times New Roman" w:cs="Times New Roman"/>
          <w:sz w:val="20"/>
          <w:szCs w:val="20"/>
        </w:rPr>
        <w:t>, as they are proven for it</w:t>
      </w:r>
      <w:r w:rsidR="002F7BF8" w:rsidRPr="001E6B8D">
        <w:rPr>
          <w:rFonts w:ascii="Times New Roman" w:hAnsi="Times New Roman" w:cs="Times New Roman"/>
          <w:sz w:val="20"/>
          <w:szCs w:val="20"/>
        </w:rPr>
        <w:t xml:space="preserve"> (Jiang F, 2017).</w:t>
      </w:r>
    </w:p>
    <w:p w14:paraId="65701D08" w14:textId="6F64A7D3" w:rsidR="00552EA4" w:rsidRPr="007D70BD" w:rsidRDefault="00552EA4" w:rsidP="007D70BD">
      <w:pPr>
        <w:numPr>
          <w:ilvl w:val="0"/>
          <w:numId w:val="2"/>
        </w:numPr>
        <w:tabs>
          <w:tab w:val="clear" w:pos="720"/>
          <w:tab w:val="num" w:pos="1440"/>
        </w:tabs>
        <w:spacing w:before="240" w:after="0" w:line="240" w:lineRule="auto"/>
        <w:ind w:left="0"/>
        <w:jc w:val="both"/>
        <w:rPr>
          <w:rFonts w:ascii="Times New Roman" w:hAnsi="Times New Roman" w:cs="Times New Roman"/>
          <w:sz w:val="20"/>
          <w:szCs w:val="20"/>
        </w:rPr>
      </w:pPr>
      <w:r w:rsidRPr="007D70BD">
        <w:rPr>
          <w:rFonts w:ascii="Times New Roman" w:hAnsi="Times New Roman" w:cs="Times New Roman"/>
          <w:b/>
          <w:bCs/>
          <w:sz w:val="20"/>
          <w:szCs w:val="20"/>
        </w:rPr>
        <w:t>Cost-Effective Implementation:</w:t>
      </w:r>
      <w:r w:rsidR="001E6B8D">
        <w:rPr>
          <w:rFonts w:ascii="Times New Roman" w:hAnsi="Times New Roman" w:cs="Times New Roman"/>
          <w:sz w:val="20"/>
          <w:szCs w:val="20"/>
        </w:rPr>
        <w:t xml:space="preserve"> </w:t>
      </w:r>
      <w:r w:rsidRPr="007D70BD">
        <w:rPr>
          <w:rFonts w:ascii="Times New Roman" w:hAnsi="Times New Roman" w:cs="Times New Roman"/>
          <w:sz w:val="20"/>
          <w:szCs w:val="20"/>
        </w:rPr>
        <w:t>Leveraging an open-source platform like Orange reduces development costs, allowing Cotiviti to offer competitive pricing for AI-driven diagnostic tools, making advanced diagnostic technologies accessible to a broader range of healthcare providers.</w:t>
      </w:r>
    </w:p>
    <w:p w14:paraId="0E611DE9" w14:textId="3490E79F" w:rsidR="00423993" w:rsidRPr="007D70BD" w:rsidRDefault="00552EA4" w:rsidP="007D70BD">
      <w:pPr>
        <w:numPr>
          <w:ilvl w:val="0"/>
          <w:numId w:val="2"/>
        </w:numPr>
        <w:tabs>
          <w:tab w:val="clear" w:pos="720"/>
          <w:tab w:val="num" w:pos="1440"/>
        </w:tabs>
        <w:spacing w:before="240" w:after="0" w:line="240" w:lineRule="auto"/>
        <w:ind w:left="0"/>
        <w:jc w:val="both"/>
        <w:rPr>
          <w:rFonts w:ascii="Times New Roman" w:hAnsi="Times New Roman" w:cs="Times New Roman"/>
          <w:sz w:val="20"/>
          <w:szCs w:val="20"/>
        </w:rPr>
      </w:pPr>
      <w:r w:rsidRPr="007D70BD">
        <w:rPr>
          <w:rFonts w:ascii="Times New Roman" w:hAnsi="Times New Roman" w:cs="Times New Roman"/>
          <w:b/>
          <w:bCs/>
          <w:sz w:val="20"/>
          <w:szCs w:val="20"/>
        </w:rPr>
        <w:lastRenderedPageBreak/>
        <w:t>Expansion into AI-Driven Healthcare Solutions:</w:t>
      </w:r>
      <w:r w:rsidR="001E6B8D">
        <w:rPr>
          <w:rFonts w:ascii="Times New Roman" w:hAnsi="Times New Roman" w:cs="Times New Roman"/>
          <w:sz w:val="20"/>
          <w:szCs w:val="20"/>
        </w:rPr>
        <w:t xml:space="preserve"> </w:t>
      </w:r>
      <w:r w:rsidRPr="007D70BD">
        <w:rPr>
          <w:rFonts w:ascii="Times New Roman" w:hAnsi="Times New Roman" w:cs="Times New Roman"/>
          <w:sz w:val="20"/>
          <w:szCs w:val="20"/>
        </w:rPr>
        <w:t>Cotiviti</w:t>
      </w:r>
      <w:r w:rsidR="00000A5A" w:rsidRPr="001E6B8D">
        <w:rPr>
          <w:rFonts w:ascii="Times New Roman" w:hAnsi="Times New Roman" w:cs="Times New Roman"/>
          <w:sz w:val="20"/>
          <w:szCs w:val="20"/>
        </w:rPr>
        <w:t xml:space="preserve"> can</w:t>
      </w:r>
      <w:r w:rsidRPr="007D70BD">
        <w:rPr>
          <w:rFonts w:ascii="Times New Roman" w:hAnsi="Times New Roman" w:cs="Times New Roman"/>
          <w:sz w:val="20"/>
          <w:szCs w:val="20"/>
        </w:rPr>
        <w:t xml:space="preserve"> expand into a broader range of AI-driven healthcare solutions</w:t>
      </w:r>
      <w:r w:rsidR="00000A5A" w:rsidRPr="001E6B8D">
        <w:rPr>
          <w:rFonts w:ascii="Times New Roman" w:hAnsi="Times New Roman" w:cs="Times New Roman"/>
          <w:sz w:val="20"/>
          <w:szCs w:val="20"/>
        </w:rPr>
        <w:t xml:space="preserve"> targeting the wider healthcare fields apart from medicine including dentistry, </w:t>
      </w:r>
      <w:del w:id="0" w:author="Pavithra Shankar Babu" w:date="2024-08-23T10:33:00Z" w16du:dateUtc="2024-08-23T14:33:00Z">
        <w:r w:rsidR="00000A5A" w:rsidRPr="001E6B8D" w:rsidDel="006D286A">
          <w:rPr>
            <w:rFonts w:ascii="Times New Roman" w:hAnsi="Times New Roman" w:cs="Times New Roman"/>
            <w:sz w:val="20"/>
            <w:szCs w:val="20"/>
          </w:rPr>
          <w:delText xml:space="preserve"> </w:delText>
        </w:r>
      </w:del>
      <w:r w:rsidRPr="007D70BD">
        <w:rPr>
          <w:rFonts w:ascii="Times New Roman" w:hAnsi="Times New Roman" w:cs="Times New Roman"/>
          <w:sz w:val="20"/>
          <w:szCs w:val="20"/>
        </w:rPr>
        <w:t>positioning the company as a leader in innovative, technology-based diagnostics.</w:t>
      </w:r>
    </w:p>
    <w:p w14:paraId="32A522BB" w14:textId="36127E27" w:rsidR="00552EA4" w:rsidRPr="007D70BD" w:rsidRDefault="00552EA4" w:rsidP="007D70BD">
      <w:pPr>
        <w:spacing w:before="240" w:after="0" w:line="240" w:lineRule="auto"/>
        <w:jc w:val="center"/>
        <w:rPr>
          <w:rFonts w:ascii="Times New Roman" w:hAnsi="Times New Roman" w:cs="Times New Roman"/>
          <w:b/>
          <w:bCs/>
          <w:sz w:val="20"/>
          <w:szCs w:val="20"/>
        </w:rPr>
      </w:pPr>
      <w:r w:rsidRPr="007D70BD">
        <w:rPr>
          <w:rFonts w:ascii="Times New Roman" w:hAnsi="Times New Roman" w:cs="Times New Roman"/>
          <w:b/>
          <w:bCs/>
          <w:sz w:val="20"/>
          <w:szCs w:val="20"/>
        </w:rPr>
        <w:t>Associated Threats</w:t>
      </w:r>
    </w:p>
    <w:p w14:paraId="15D692FE" w14:textId="52E60C62" w:rsidR="00552EA4" w:rsidRDefault="00552EA4" w:rsidP="007D70BD">
      <w:pPr>
        <w:pStyle w:val="ListParagraph"/>
        <w:numPr>
          <w:ilvl w:val="0"/>
          <w:numId w:val="9"/>
        </w:numPr>
        <w:spacing w:before="240" w:after="0" w:line="240" w:lineRule="auto"/>
        <w:ind w:left="0"/>
        <w:jc w:val="both"/>
        <w:rPr>
          <w:rFonts w:ascii="Times New Roman" w:hAnsi="Times New Roman" w:cs="Times New Roman"/>
          <w:sz w:val="20"/>
          <w:szCs w:val="20"/>
        </w:rPr>
      </w:pPr>
      <w:r w:rsidRPr="007D70BD">
        <w:rPr>
          <w:rFonts w:ascii="Times New Roman" w:hAnsi="Times New Roman" w:cs="Times New Roman"/>
          <w:b/>
          <w:bCs/>
          <w:sz w:val="20"/>
          <w:szCs w:val="20"/>
        </w:rPr>
        <w:t>Competition from Established Medical Imaging Software Providers:</w:t>
      </w:r>
      <w:r w:rsidR="001E6B8D" w:rsidRPr="007D70BD">
        <w:rPr>
          <w:rFonts w:ascii="Times New Roman" w:hAnsi="Times New Roman" w:cs="Times New Roman"/>
          <w:sz w:val="20"/>
          <w:szCs w:val="20"/>
        </w:rPr>
        <w:t xml:space="preserve"> </w:t>
      </w:r>
      <w:r w:rsidRPr="007D70BD">
        <w:rPr>
          <w:rFonts w:ascii="Times New Roman" w:hAnsi="Times New Roman" w:cs="Times New Roman"/>
          <w:sz w:val="20"/>
          <w:szCs w:val="20"/>
        </w:rPr>
        <w:t>Established players in the medical imaging software market, with proprietary AI solutions, could pose significant competition, particularly in terms of market trust, integration with existing systems, and regulatory approvals</w:t>
      </w:r>
      <w:r w:rsidR="007508AB" w:rsidRPr="007D70BD">
        <w:rPr>
          <w:rFonts w:ascii="Times New Roman" w:hAnsi="Times New Roman" w:cs="Times New Roman"/>
          <w:sz w:val="20"/>
          <w:szCs w:val="20"/>
        </w:rPr>
        <w:t xml:space="preserve"> (</w:t>
      </w:r>
      <w:proofErr w:type="spellStart"/>
      <w:r w:rsidR="007508AB" w:rsidRPr="007D70BD">
        <w:rPr>
          <w:rFonts w:ascii="Times New Roman" w:hAnsi="Times New Roman" w:cs="Times New Roman"/>
          <w:sz w:val="20"/>
          <w:szCs w:val="20"/>
        </w:rPr>
        <w:t>Dilsizian</w:t>
      </w:r>
      <w:proofErr w:type="spellEnd"/>
      <w:r w:rsidR="007508AB" w:rsidRPr="007D70BD">
        <w:rPr>
          <w:rFonts w:ascii="Times New Roman" w:hAnsi="Times New Roman" w:cs="Times New Roman"/>
          <w:sz w:val="20"/>
          <w:szCs w:val="20"/>
        </w:rPr>
        <w:t xml:space="preserve"> SE &amp; Siegel EL, 2014)</w:t>
      </w:r>
    </w:p>
    <w:p w14:paraId="04B1AEF4" w14:textId="77777777" w:rsidR="00604CC3" w:rsidRPr="007D70BD" w:rsidRDefault="00604CC3" w:rsidP="007D70BD">
      <w:pPr>
        <w:pStyle w:val="ListParagraph"/>
        <w:spacing w:before="240" w:after="0" w:line="240" w:lineRule="auto"/>
        <w:ind w:left="0"/>
        <w:jc w:val="both"/>
        <w:rPr>
          <w:rFonts w:ascii="Times New Roman" w:hAnsi="Times New Roman" w:cs="Times New Roman"/>
          <w:sz w:val="20"/>
          <w:szCs w:val="20"/>
        </w:rPr>
      </w:pPr>
    </w:p>
    <w:p w14:paraId="5EACDE46" w14:textId="124E119B" w:rsidR="002F7BF8" w:rsidRDefault="00552EA4" w:rsidP="007D70BD">
      <w:pPr>
        <w:pStyle w:val="ListParagraph"/>
        <w:numPr>
          <w:ilvl w:val="0"/>
          <w:numId w:val="9"/>
        </w:numPr>
        <w:spacing w:before="240" w:after="0" w:line="240" w:lineRule="auto"/>
        <w:ind w:left="0"/>
        <w:jc w:val="both"/>
        <w:rPr>
          <w:rFonts w:ascii="Times New Roman" w:hAnsi="Times New Roman" w:cs="Times New Roman"/>
          <w:sz w:val="20"/>
          <w:szCs w:val="20"/>
        </w:rPr>
      </w:pPr>
      <w:r w:rsidRPr="007D70BD">
        <w:rPr>
          <w:rFonts w:ascii="Times New Roman" w:hAnsi="Times New Roman" w:cs="Times New Roman"/>
          <w:b/>
          <w:bCs/>
          <w:sz w:val="20"/>
          <w:szCs w:val="20"/>
        </w:rPr>
        <w:t>Reliability and Accuracy Concerns</w:t>
      </w:r>
      <w:r w:rsidR="001E6B8D">
        <w:rPr>
          <w:rFonts w:ascii="Times New Roman" w:hAnsi="Times New Roman" w:cs="Times New Roman"/>
          <w:sz w:val="20"/>
          <w:szCs w:val="20"/>
        </w:rPr>
        <w:t xml:space="preserve">: </w:t>
      </w:r>
      <w:r w:rsidRPr="007D70BD">
        <w:rPr>
          <w:rFonts w:ascii="Times New Roman" w:hAnsi="Times New Roman" w:cs="Times New Roman"/>
          <w:sz w:val="20"/>
          <w:szCs w:val="20"/>
        </w:rPr>
        <w:t xml:space="preserve">The </w:t>
      </w:r>
      <w:r w:rsidR="0000134E" w:rsidRPr="007D70BD">
        <w:rPr>
          <w:rFonts w:ascii="Times New Roman" w:hAnsi="Times New Roman" w:cs="Times New Roman"/>
          <w:sz w:val="20"/>
          <w:szCs w:val="20"/>
        </w:rPr>
        <w:t xml:space="preserve">diagnostic </w:t>
      </w:r>
      <w:r w:rsidRPr="007D70BD">
        <w:rPr>
          <w:rFonts w:ascii="Times New Roman" w:hAnsi="Times New Roman" w:cs="Times New Roman"/>
          <w:sz w:val="20"/>
          <w:szCs w:val="20"/>
        </w:rPr>
        <w:t xml:space="preserve">effectiveness of AI models could be questioned, especially in critical medical diagnoses. Ensuring high reliability and accuracy </w:t>
      </w:r>
      <w:r w:rsidR="0000134E" w:rsidRPr="007D70BD">
        <w:rPr>
          <w:rFonts w:ascii="Times New Roman" w:hAnsi="Times New Roman" w:cs="Times New Roman"/>
          <w:sz w:val="20"/>
          <w:szCs w:val="20"/>
        </w:rPr>
        <w:t xml:space="preserve">by advanced AI approaches/ training </w:t>
      </w:r>
      <w:r w:rsidRPr="007D70BD">
        <w:rPr>
          <w:rFonts w:ascii="Times New Roman" w:hAnsi="Times New Roman" w:cs="Times New Roman"/>
          <w:sz w:val="20"/>
          <w:szCs w:val="20"/>
        </w:rPr>
        <w:t>will be crucial to gaining trust from healthcare professionals.</w:t>
      </w:r>
    </w:p>
    <w:p w14:paraId="68357A8A" w14:textId="77777777" w:rsidR="00604CC3" w:rsidRPr="007D70BD" w:rsidRDefault="00604CC3" w:rsidP="007D70BD">
      <w:pPr>
        <w:pStyle w:val="ListParagraph"/>
        <w:spacing w:before="240" w:after="0" w:line="240" w:lineRule="auto"/>
        <w:ind w:left="0"/>
        <w:jc w:val="both"/>
        <w:rPr>
          <w:rFonts w:ascii="Times New Roman" w:hAnsi="Times New Roman" w:cs="Times New Roman"/>
          <w:sz w:val="20"/>
          <w:szCs w:val="20"/>
        </w:rPr>
      </w:pPr>
    </w:p>
    <w:p w14:paraId="0D8BD47F" w14:textId="0DAD10FE" w:rsidR="004F4E8B" w:rsidRDefault="002F7BF8" w:rsidP="007D70BD">
      <w:pPr>
        <w:pStyle w:val="ListParagraph"/>
        <w:numPr>
          <w:ilvl w:val="0"/>
          <w:numId w:val="9"/>
        </w:numPr>
        <w:spacing w:before="240" w:after="0" w:line="240" w:lineRule="auto"/>
        <w:ind w:left="0"/>
        <w:jc w:val="both"/>
        <w:rPr>
          <w:rFonts w:ascii="Times New Roman" w:hAnsi="Times New Roman" w:cs="Times New Roman"/>
          <w:sz w:val="20"/>
          <w:szCs w:val="20"/>
        </w:rPr>
      </w:pPr>
      <w:r w:rsidRPr="007D70BD">
        <w:rPr>
          <w:rFonts w:ascii="Times New Roman" w:hAnsi="Times New Roman" w:cs="Times New Roman"/>
          <w:b/>
          <w:bCs/>
          <w:sz w:val="20"/>
          <w:szCs w:val="20"/>
        </w:rPr>
        <w:t>Data quality:</w:t>
      </w:r>
      <w:r w:rsidR="001E6B8D" w:rsidRPr="007D70BD">
        <w:rPr>
          <w:rFonts w:ascii="Times New Roman" w:hAnsi="Times New Roman" w:cs="Times New Roman"/>
          <w:b/>
          <w:bCs/>
          <w:sz w:val="20"/>
          <w:szCs w:val="20"/>
        </w:rPr>
        <w:t xml:space="preserve"> </w:t>
      </w:r>
      <w:r w:rsidR="004F4E8B" w:rsidRPr="007D70BD">
        <w:rPr>
          <w:rFonts w:ascii="Times New Roman" w:hAnsi="Times New Roman" w:cs="Times New Roman"/>
          <w:sz w:val="20"/>
          <w:szCs w:val="20"/>
        </w:rPr>
        <w:t>Variability across the data sources and systems can cause potential flaws in analytical insights.</w:t>
      </w:r>
      <w:r w:rsidR="006B74A0">
        <w:rPr>
          <w:rFonts w:ascii="Times New Roman" w:hAnsi="Times New Roman" w:cs="Times New Roman"/>
          <w:sz w:val="20"/>
          <w:szCs w:val="20"/>
        </w:rPr>
        <w:t xml:space="preserve"> (Dinov</w:t>
      </w:r>
      <w:r w:rsidR="00A31703">
        <w:rPr>
          <w:rFonts w:ascii="Times New Roman" w:hAnsi="Times New Roman" w:cs="Times New Roman"/>
          <w:sz w:val="20"/>
          <w:szCs w:val="20"/>
        </w:rPr>
        <w:t xml:space="preserve"> ID</w:t>
      </w:r>
      <w:r w:rsidR="006B74A0">
        <w:rPr>
          <w:rFonts w:ascii="Times New Roman" w:hAnsi="Times New Roman" w:cs="Times New Roman"/>
          <w:sz w:val="20"/>
          <w:szCs w:val="20"/>
        </w:rPr>
        <w:t xml:space="preserve"> et al, 2016)</w:t>
      </w:r>
    </w:p>
    <w:p w14:paraId="5A7F1C7B" w14:textId="77777777" w:rsidR="006B74A0" w:rsidRDefault="006B74A0" w:rsidP="0039335A">
      <w:pPr>
        <w:pStyle w:val="ListParagraph"/>
        <w:spacing w:before="240" w:after="0" w:line="240" w:lineRule="auto"/>
        <w:ind w:left="0"/>
        <w:jc w:val="both"/>
        <w:rPr>
          <w:rFonts w:ascii="Times New Roman" w:hAnsi="Times New Roman" w:cs="Times New Roman"/>
          <w:sz w:val="20"/>
          <w:szCs w:val="20"/>
        </w:rPr>
      </w:pPr>
    </w:p>
    <w:p w14:paraId="6C43104A" w14:textId="44078030" w:rsidR="006B74A0" w:rsidRDefault="006B74A0" w:rsidP="007D70BD">
      <w:pPr>
        <w:pStyle w:val="ListParagraph"/>
        <w:numPr>
          <w:ilvl w:val="0"/>
          <w:numId w:val="9"/>
        </w:numPr>
        <w:spacing w:before="240" w:after="0" w:line="240" w:lineRule="auto"/>
        <w:ind w:left="0"/>
        <w:jc w:val="both"/>
        <w:rPr>
          <w:rFonts w:ascii="Times New Roman" w:hAnsi="Times New Roman" w:cs="Times New Roman"/>
          <w:sz w:val="20"/>
          <w:szCs w:val="20"/>
        </w:rPr>
      </w:pPr>
      <w:r w:rsidRPr="000170A0">
        <w:rPr>
          <w:rFonts w:ascii="Times New Roman" w:hAnsi="Times New Roman" w:cs="Times New Roman"/>
          <w:b/>
          <w:bCs/>
          <w:sz w:val="20"/>
          <w:szCs w:val="20"/>
        </w:rPr>
        <w:t xml:space="preserve">Data privacy and security: </w:t>
      </w:r>
      <w:r w:rsidRPr="000170A0">
        <w:rPr>
          <w:rFonts w:ascii="Times New Roman" w:hAnsi="Times New Roman" w:cs="Times New Roman"/>
          <w:sz w:val="20"/>
          <w:szCs w:val="20"/>
        </w:rPr>
        <w:t>There is a risk of unauthorized access and breaches of patient data which can be overcome by compliance with regulations like HIPAA adding complexity to manage and secure data.</w:t>
      </w:r>
      <w:r>
        <w:rPr>
          <w:rFonts w:ascii="Times New Roman" w:hAnsi="Times New Roman" w:cs="Times New Roman"/>
          <w:sz w:val="20"/>
          <w:szCs w:val="20"/>
        </w:rPr>
        <w:t xml:space="preserve"> (Thapa and </w:t>
      </w:r>
      <w:proofErr w:type="spellStart"/>
      <w:r>
        <w:rPr>
          <w:rFonts w:ascii="Times New Roman" w:hAnsi="Times New Roman" w:cs="Times New Roman"/>
          <w:sz w:val="20"/>
          <w:szCs w:val="20"/>
        </w:rPr>
        <w:t>Camtepe</w:t>
      </w:r>
      <w:proofErr w:type="spellEnd"/>
      <w:r>
        <w:rPr>
          <w:rFonts w:ascii="Times New Roman" w:hAnsi="Times New Roman" w:cs="Times New Roman"/>
          <w:sz w:val="20"/>
          <w:szCs w:val="20"/>
        </w:rPr>
        <w:t>, 2018)</w:t>
      </w:r>
    </w:p>
    <w:p w14:paraId="0EE89E39" w14:textId="77777777" w:rsidR="0039335A" w:rsidRDefault="0039335A" w:rsidP="0039335A">
      <w:pPr>
        <w:pStyle w:val="ListParagraph"/>
        <w:spacing w:before="240" w:after="0" w:line="240" w:lineRule="auto"/>
        <w:ind w:left="0"/>
        <w:jc w:val="both"/>
        <w:rPr>
          <w:rFonts w:ascii="Times New Roman" w:hAnsi="Times New Roman" w:cs="Times New Roman"/>
          <w:sz w:val="20"/>
          <w:szCs w:val="20"/>
        </w:rPr>
      </w:pPr>
    </w:p>
    <w:p w14:paraId="2490C0A1" w14:textId="28BF610E" w:rsidR="0039335A" w:rsidRDefault="0039335A" w:rsidP="007D70BD">
      <w:pPr>
        <w:pStyle w:val="ListParagraph"/>
        <w:numPr>
          <w:ilvl w:val="0"/>
          <w:numId w:val="9"/>
        </w:numPr>
        <w:spacing w:before="240" w:after="0" w:line="240" w:lineRule="auto"/>
        <w:ind w:left="0"/>
        <w:jc w:val="both"/>
        <w:rPr>
          <w:rFonts w:ascii="Times New Roman" w:hAnsi="Times New Roman" w:cs="Times New Roman"/>
          <w:sz w:val="20"/>
          <w:szCs w:val="20"/>
        </w:rPr>
      </w:pPr>
      <w:r>
        <w:rPr>
          <w:rFonts w:ascii="Times New Roman" w:hAnsi="Times New Roman" w:cs="Times New Roman"/>
          <w:b/>
          <w:bCs/>
          <w:sz w:val="20"/>
          <w:szCs w:val="20"/>
        </w:rPr>
        <w:t xml:space="preserve">Interoperability: </w:t>
      </w:r>
      <w:r>
        <w:rPr>
          <w:rFonts w:ascii="Times New Roman" w:hAnsi="Times New Roman" w:cs="Times New Roman"/>
          <w:sz w:val="20"/>
          <w:szCs w:val="20"/>
        </w:rPr>
        <w:t>Inconsistent data formats and communication may limit the seamless information exchange process between diverse systems. It may lead to fragmented datasets reducing the utility and potential of data analytics. (Perugu et al, 2023)</w:t>
      </w:r>
    </w:p>
    <w:p w14:paraId="60E80A02" w14:textId="77777777" w:rsidR="00604CC3" w:rsidRPr="007D70BD" w:rsidRDefault="00604CC3" w:rsidP="007D70BD">
      <w:pPr>
        <w:pStyle w:val="ListParagraph"/>
        <w:spacing w:before="240" w:after="0" w:line="240" w:lineRule="auto"/>
        <w:ind w:left="0"/>
        <w:jc w:val="both"/>
        <w:rPr>
          <w:rFonts w:ascii="Times New Roman" w:hAnsi="Times New Roman" w:cs="Times New Roman"/>
          <w:b/>
          <w:bCs/>
          <w:sz w:val="20"/>
          <w:szCs w:val="20"/>
        </w:rPr>
      </w:pPr>
    </w:p>
    <w:p w14:paraId="400F0D6F" w14:textId="49DABC1C" w:rsidR="004F4E8B" w:rsidRDefault="004F4E8B" w:rsidP="007D70BD">
      <w:pPr>
        <w:pStyle w:val="ListParagraph"/>
        <w:numPr>
          <w:ilvl w:val="0"/>
          <w:numId w:val="9"/>
        </w:numPr>
        <w:spacing w:before="240" w:after="0" w:line="240" w:lineRule="auto"/>
        <w:ind w:left="0"/>
        <w:jc w:val="both"/>
        <w:rPr>
          <w:rFonts w:ascii="Times New Roman" w:hAnsi="Times New Roman" w:cs="Times New Roman"/>
          <w:sz w:val="20"/>
          <w:szCs w:val="20"/>
        </w:rPr>
      </w:pPr>
      <w:r w:rsidRPr="007D70BD">
        <w:rPr>
          <w:rFonts w:ascii="Times New Roman" w:hAnsi="Times New Roman" w:cs="Times New Roman"/>
          <w:b/>
          <w:bCs/>
          <w:sz w:val="20"/>
          <w:szCs w:val="20"/>
        </w:rPr>
        <w:t>Ethical concerns:</w:t>
      </w:r>
      <w:r w:rsidR="001E6B8D" w:rsidRPr="007D70BD">
        <w:rPr>
          <w:rFonts w:ascii="Times New Roman" w:hAnsi="Times New Roman" w:cs="Times New Roman"/>
          <w:b/>
          <w:bCs/>
          <w:sz w:val="20"/>
          <w:szCs w:val="20"/>
        </w:rPr>
        <w:t xml:space="preserve"> </w:t>
      </w:r>
      <w:r w:rsidRPr="007D70BD">
        <w:rPr>
          <w:rFonts w:ascii="Times New Roman" w:hAnsi="Times New Roman" w:cs="Times New Roman"/>
          <w:sz w:val="20"/>
          <w:szCs w:val="20"/>
        </w:rPr>
        <w:t>Ethical concerns including informed consent from patient, transparency, and autonomy</w:t>
      </w:r>
      <w:r w:rsidR="001E6B8D" w:rsidRPr="007D70BD">
        <w:rPr>
          <w:rFonts w:ascii="Times New Roman" w:hAnsi="Times New Roman" w:cs="Times New Roman"/>
          <w:sz w:val="20"/>
          <w:szCs w:val="20"/>
        </w:rPr>
        <w:t>.</w:t>
      </w:r>
      <w:r w:rsidR="006B74A0">
        <w:rPr>
          <w:rFonts w:ascii="Times New Roman" w:hAnsi="Times New Roman" w:cs="Times New Roman"/>
          <w:sz w:val="20"/>
          <w:szCs w:val="20"/>
        </w:rPr>
        <w:t xml:space="preserve"> (Howe III &amp; </w:t>
      </w:r>
      <w:proofErr w:type="spellStart"/>
      <w:r w:rsidR="006B74A0">
        <w:rPr>
          <w:rFonts w:ascii="Times New Roman" w:hAnsi="Times New Roman" w:cs="Times New Roman"/>
          <w:sz w:val="20"/>
          <w:szCs w:val="20"/>
        </w:rPr>
        <w:t>Elenberg</w:t>
      </w:r>
      <w:proofErr w:type="spellEnd"/>
      <w:r w:rsidR="006B74A0">
        <w:rPr>
          <w:rFonts w:ascii="Times New Roman" w:hAnsi="Times New Roman" w:cs="Times New Roman"/>
          <w:sz w:val="20"/>
          <w:szCs w:val="20"/>
        </w:rPr>
        <w:t xml:space="preserve">, </w:t>
      </w:r>
      <w:r w:rsidR="0039335A">
        <w:rPr>
          <w:rFonts w:ascii="Times New Roman" w:hAnsi="Times New Roman" w:cs="Times New Roman"/>
          <w:sz w:val="20"/>
          <w:szCs w:val="20"/>
        </w:rPr>
        <w:t>2020)</w:t>
      </w:r>
    </w:p>
    <w:p w14:paraId="7C24A129" w14:textId="77777777" w:rsidR="00604CC3" w:rsidRDefault="00604CC3" w:rsidP="0039335A">
      <w:pPr>
        <w:pStyle w:val="ListParagraph"/>
        <w:spacing w:before="240" w:after="0" w:line="240" w:lineRule="auto"/>
        <w:ind w:left="0"/>
        <w:jc w:val="both"/>
        <w:rPr>
          <w:rFonts w:ascii="Times New Roman" w:hAnsi="Times New Roman" w:cs="Times New Roman"/>
          <w:sz w:val="20"/>
          <w:szCs w:val="20"/>
        </w:rPr>
      </w:pPr>
    </w:p>
    <w:p w14:paraId="4E9BF380" w14:textId="6D420EC8" w:rsidR="00604CC3" w:rsidRPr="007D70BD" w:rsidRDefault="00604CC3" w:rsidP="007D70BD">
      <w:pPr>
        <w:pStyle w:val="ListParagraph"/>
        <w:numPr>
          <w:ilvl w:val="0"/>
          <w:numId w:val="9"/>
        </w:numPr>
        <w:spacing w:before="240" w:after="0" w:line="240" w:lineRule="auto"/>
        <w:ind w:left="0"/>
        <w:jc w:val="both"/>
        <w:rPr>
          <w:rFonts w:ascii="Times New Roman" w:hAnsi="Times New Roman" w:cs="Times New Roman"/>
          <w:sz w:val="20"/>
          <w:szCs w:val="20"/>
        </w:rPr>
      </w:pPr>
      <w:r>
        <w:rPr>
          <w:rFonts w:ascii="Times New Roman" w:hAnsi="Times New Roman" w:cs="Times New Roman"/>
          <w:b/>
          <w:bCs/>
          <w:sz w:val="20"/>
          <w:szCs w:val="20"/>
        </w:rPr>
        <w:t xml:space="preserve">Resistance to change by health care providers: </w:t>
      </w:r>
      <w:r>
        <w:rPr>
          <w:rFonts w:ascii="Times New Roman" w:hAnsi="Times New Roman" w:cs="Times New Roman"/>
          <w:sz w:val="20"/>
          <w:szCs w:val="20"/>
        </w:rPr>
        <w:t>Health care providers and investors may resist to integrate AI based technologies to their existing workflow due to the issues of perceived complexity, disruption, and scepti</w:t>
      </w:r>
      <w:r w:rsidR="0039335A">
        <w:rPr>
          <w:rFonts w:ascii="Times New Roman" w:hAnsi="Times New Roman" w:cs="Times New Roman"/>
          <w:sz w:val="20"/>
          <w:szCs w:val="20"/>
        </w:rPr>
        <w:t>ci</w:t>
      </w:r>
      <w:r>
        <w:rPr>
          <w:rFonts w:ascii="Times New Roman" w:hAnsi="Times New Roman" w:cs="Times New Roman"/>
          <w:sz w:val="20"/>
          <w:szCs w:val="20"/>
        </w:rPr>
        <w:t>sm.</w:t>
      </w:r>
      <w:r w:rsidR="0039335A">
        <w:rPr>
          <w:rFonts w:ascii="Times New Roman" w:hAnsi="Times New Roman" w:cs="Times New Roman"/>
          <w:sz w:val="20"/>
          <w:szCs w:val="20"/>
        </w:rPr>
        <w:t xml:space="preserve"> (</w:t>
      </w:r>
      <w:r w:rsidR="004C0818">
        <w:rPr>
          <w:rFonts w:ascii="Times New Roman" w:hAnsi="Times New Roman" w:cs="Times New Roman"/>
          <w:sz w:val="20"/>
          <w:szCs w:val="20"/>
        </w:rPr>
        <w:t>Talwar S et al</w:t>
      </w:r>
      <w:r w:rsidR="0039335A">
        <w:rPr>
          <w:rFonts w:ascii="Times New Roman" w:hAnsi="Times New Roman" w:cs="Times New Roman"/>
          <w:sz w:val="20"/>
          <w:szCs w:val="20"/>
        </w:rPr>
        <w:t>, 2023)</w:t>
      </w:r>
    </w:p>
    <w:p w14:paraId="3E4B4C1E" w14:textId="73CB0A3D" w:rsidR="00552EA4" w:rsidRPr="007D70BD" w:rsidRDefault="00552EA4" w:rsidP="007D70BD">
      <w:pPr>
        <w:spacing w:before="240" w:after="0" w:line="240" w:lineRule="auto"/>
        <w:jc w:val="center"/>
        <w:rPr>
          <w:rFonts w:ascii="Times New Roman" w:hAnsi="Times New Roman" w:cs="Times New Roman"/>
          <w:b/>
          <w:bCs/>
          <w:sz w:val="20"/>
          <w:szCs w:val="20"/>
        </w:rPr>
      </w:pPr>
      <w:r w:rsidRPr="007D70BD">
        <w:rPr>
          <w:rFonts w:ascii="Times New Roman" w:hAnsi="Times New Roman" w:cs="Times New Roman"/>
          <w:b/>
          <w:bCs/>
          <w:sz w:val="20"/>
          <w:szCs w:val="20"/>
        </w:rPr>
        <w:t>Strategic Options for Cotiviti</w:t>
      </w:r>
    </w:p>
    <w:p w14:paraId="391F788E" w14:textId="1C5D555F" w:rsidR="00552EA4" w:rsidRPr="007D70BD" w:rsidRDefault="00552EA4" w:rsidP="007D70BD">
      <w:pPr>
        <w:numPr>
          <w:ilvl w:val="0"/>
          <w:numId w:val="4"/>
        </w:numPr>
        <w:tabs>
          <w:tab w:val="clear" w:pos="720"/>
          <w:tab w:val="num" w:pos="1440"/>
        </w:tabs>
        <w:spacing w:before="240" w:after="0" w:line="240" w:lineRule="auto"/>
        <w:ind w:left="0"/>
        <w:jc w:val="both"/>
        <w:rPr>
          <w:rFonts w:ascii="Times New Roman" w:hAnsi="Times New Roman" w:cs="Times New Roman"/>
          <w:sz w:val="20"/>
          <w:szCs w:val="20"/>
        </w:rPr>
      </w:pPr>
      <w:r w:rsidRPr="007D70BD">
        <w:rPr>
          <w:rFonts w:ascii="Times New Roman" w:hAnsi="Times New Roman" w:cs="Times New Roman"/>
          <w:b/>
          <w:bCs/>
          <w:sz w:val="20"/>
          <w:szCs w:val="20"/>
        </w:rPr>
        <w:t>Develop a Specialized AI Diagnostic Tool:</w:t>
      </w:r>
      <w:r w:rsidR="001E6B8D">
        <w:rPr>
          <w:rFonts w:ascii="Times New Roman" w:hAnsi="Times New Roman" w:cs="Times New Roman"/>
          <w:sz w:val="20"/>
          <w:szCs w:val="20"/>
        </w:rPr>
        <w:t xml:space="preserve"> </w:t>
      </w:r>
      <w:r w:rsidRPr="007D70BD">
        <w:rPr>
          <w:rFonts w:ascii="Times New Roman" w:hAnsi="Times New Roman" w:cs="Times New Roman"/>
          <w:sz w:val="20"/>
          <w:szCs w:val="20"/>
        </w:rPr>
        <w:t>Cotiviti could invest in developing a specialized AI tool that focuses on</w:t>
      </w:r>
      <w:r w:rsidR="0000134E" w:rsidRPr="007D70BD">
        <w:rPr>
          <w:rFonts w:ascii="Times New Roman" w:hAnsi="Times New Roman" w:cs="Times New Roman"/>
          <w:sz w:val="20"/>
          <w:szCs w:val="20"/>
        </w:rPr>
        <w:t xml:space="preserve"> pattern recognition in medical imaging (CT, MRI, Dental radiography) as well as in AI-based smartphone applications</w:t>
      </w:r>
      <w:r w:rsidR="007F5E75" w:rsidRPr="007D70BD">
        <w:rPr>
          <w:rFonts w:ascii="Times New Roman" w:hAnsi="Times New Roman" w:cs="Times New Roman"/>
          <w:sz w:val="20"/>
          <w:szCs w:val="20"/>
        </w:rPr>
        <w:t xml:space="preserve"> for supporting telemedicine/ tele dentistry, even in underprivileged regions</w:t>
      </w:r>
      <w:r w:rsidRPr="007D70BD">
        <w:rPr>
          <w:rFonts w:ascii="Times New Roman" w:hAnsi="Times New Roman" w:cs="Times New Roman"/>
          <w:sz w:val="20"/>
          <w:szCs w:val="20"/>
        </w:rPr>
        <w:t xml:space="preserve">. This tool could be marketed to dental clinics, hospitals, and radiology </w:t>
      </w:r>
      <w:r w:rsidR="0039335A" w:rsidRPr="0039335A">
        <w:rPr>
          <w:rFonts w:ascii="Times New Roman" w:hAnsi="Times New Roman" w:cs="Times New Roman"/>
          <w:sz w:val="20"/>
          <w:szCs w:val="20"/>
        </w:rPr>
        <w:t>centres</w:t>
      </w:r>
      <w:r w:rsidRPr="007D70BD">
        <w:rPr>
          <w:rFonts w:ascii="Times New Roman" w:hAnsi="Times New Roman" w:cs="Times New Roman"/>
          <w:sz w:val="20"/>
          <w:szCs w:val="20"/>
        </w:rPr>
        <w:t xml:space="preserve"> as a cost-effective, accurate diagnostic solution.</w:t>
      </w:r>
    </w:p>
    <w:p w14:paraId="2409E408" w14:textId="30C614FD" w:rsidR="00552EA4" w:rsidRPr="007D70BD" w:rsidRDefault="00552EA4" w:rsidP="007D70BD">
      <w:pPr>
        <w:numPr>
          <w:ilvl w:val="0"/>
          <w:numId w:val="4"/>
        </w:numPr>
        <w:tabs>
          <w:tab w:val="clear" w:pos="720"/>
          <w:tab w:val="num" w:pos="1440"/>
        </w:tabs>
        <w:spacing w:before="240" w:after="0" w:line="240" w:lineRule="auto"/>
        <w:ind w:left="0"/>
        <w:jc w:val="both"/>
        <w:rPr>
          <w:rFonts w:ascii="Times New Roman" w:hAnsi="Times New Roman" w:cs="Times New Roman"/>
          <w:sz w:val="20"/>
          <w:szCs w:val="20"/>
        </w:rPr>
      </w:pPr>
      <w:r w:rsidRPr="007D70BD">
        <w:rPr>
          <w:rFonts w:ascii="Times New Roman" w:hAnsi="Times New Roman" w:cs="Times New Roman"/>
          <w:b/>
          <w:bCs/>
          <w:sz w:val="20"/>
          <w:szCs w:val="20"/>
        </w:rPr>
        <w:t>Partnership with Healthcare Providers:</w:t>
      </w:r>
      <w:r w:rsidR="001E6B8D">
        <w:rPr>
          <w:rFonts w:ascii="Times New Roman" w:hAnsi="Times New Roman" w:cs="Times New Roman"/>
          <w:sz w:val="20"/>
          <w:szCs w:val="20"/>
        </w:rPr>
        <w:t xml:space="preserve">  </w:t>
      </w:r>
      <w:r w:rsidRPr="007D70BD">
        <w:rPr>
          <w:rFonts w:ascii="Times New Roman" w:hAnsi="Times New Roman" w:cs="Times New Roman"/>
          <w:sz w:val="20"/>
          <w:szCs w:val="20"/>
        </w:rPr>
        <w:t xml:space="preserve">Collaborating with healthcare providers and academic institutions to refine and validate the AI algorithms could </w:t>
      </w:r>
      <w:r w:rsidR="007F5E75" w:rsidRPr="007D70BD">
        <w:rPr>
          <w:rFonts w:ascii="Times New Roman" w:hAnsi="Times New Roman" w:cs="Times New Roman"/>
          <w:sz w:val="20"/>
          <w:szCs w:val="20"/>
        </w:rPr>
        <w:t xml:space="preserve">enhance accuracy and </w:t>
      </w:r>
      <w:r w:rsidRPr="007D70BD">
        <w:rPr>
          <w:rFonts w:ascii="Times New Roman" w:hAnsi="Times New Roman" w:cs="Times New Roman"/>
          <w:sz w:val="20"/>
          <w:szCs w:val="20"/>
        </w:rPr>
        <w:t>ensure the tool’s reliability. These partnerships could also facilitate clinical trials and contribute to faster regulatory approval.</w:t>
      </w:r>
    </w:p>
    <w:p w14:paraId="36E23690" w14:textId="07F2D689" w:rsidR="00552EA4" w:rsidRPr="007D70BD" w:rsidRDefault="00552EA4" w:rsidP="007D70BD">
      <w:pPr>
        <w:numPr>
          <w:ilvl w:val="0"/>
          <w:numId w:val="4"/>
        </w:numPr>
        <w:tabs>
          <w:tab w:val="clear" w:pos="720"/>
          <w:tab w:val="num" w:pos="1440"/>
        </w:tabs>
        <w:spacing w:before="240" w:after="0" w:line="240" w:lineRule="auto"/>
        <w:ind w:left="0"/>
        <w:jc w:val="both"/>
        <w:rPr>
          <w:rFonts w:ascii="Times New Roman" w:hAnsi="Times New Roman" w:cs="Times New Roman"/>
          <w:sz w:val="20"/>
          <w:szCs w:val="20"/>
        </w:rPr>
      </w:pPr>
      <w:r w:rsidRPr="007D70BD">
        <w:rPr>
          <w:rFonts w:ascii="Times New Roman" w:hAnsi="Times New Roman" w:cs="Times New Roman"/>
          <w:b/>
          <w:bCs/>
          <w:sz w:val="20"/>
          <w:szCs w:val="20"/>
        </w:rPr>
        <w:t>Integration with Existing Healthcare IT Systems:</w:t>
      </w:r>
      <w:r w:rsidR="001E6B8D">
        <w:rPr>
          <w:rFonts w:ascii="Times New Roman" w:hAnsi="Times New Roman" w:cs="Times New Roman"/>
          <w:sz w:val="20"/>
          <w:szCs w:val="20"/>
        </w:rPr>
        <w:t xml:space="preserve">  </w:t>
      </w:r>
      <w:r w:rsidRPr="007D70BD">
        <w:rPr>
          <w:rFonts w:ascii="Times New Roman" w:hAnsi="Times New Roman" w:cs="Times New Roman"/>
          <w:sz w:val="20"/>
          <w:szCs w:val="20"/>
        </w:rPr>
        <w:t>Cotiviti could explore integrating the AI diagnostic tool with existing healthcare IT systems (such as electronic health records and PACS) to streamline workflows and enhance the adoption of the software in clinical settings.</w:t>
      </w:r>
    </w:p>
    <w:p w14:paraId="7731FC86" w14:textId="7FE84451" w:rsidR="00552EA4" w:rsidRPr="007D70BD" w:rsidRDefault="00552EA4" w:rsidP="007D70BD">
      <w:pPr>
        <w:numPr>
          <w:ilvl w:val="0"/>
          <w:numId w:val="4"/>
        </w:numPr>
        <w:tabs>
          <w:tab w:val="clear" w:pos="720"/>
          <w:tab w:val="num" w:pos="1440"/>
        </w:tabs>
        <w:spacing w:before="240" w:after="0" w:line="240" w:lineRule="auto"/>
        <w:ind w:left="0"/>
        <w:jc w:val="both"/>
        <w:rPr>
          <w:rFonts w:ascii="Times New Roman" w:hAnsi="Times New Roman" w:cs="Times New Roman"/>
          <w:sz w:val="20"/>
          <w:szCs w:val="20"/>
        </w:rPr>
      </w:pPr>
      <w:r w:rsidRPr="007D70BD">
        <w:rPr>
          <w:rFonts w:ascii="Times New Roman" w:hAnsi="Times New Roman" w:cs="Times New Roman"/>
          <w:b/>
          <w:bCs/>
          <w:sz w:val="20"/>
          <w:szCs w:val="20"/>
        </w:rPr>
        <w:t>Offer Consulting and Customization Services:</w:t>
      </w:r>
      <w:r w:rsidR="001E6B8D">
        <w:rPr>
          <w:rFonts w:ascii="Times New Roman" w:hAnsi="Times New Roman" w:cs="Times New Roman"/>
          <w:sz w:val="20"/>
          <w:szCs w:val="20"/>
        </w:rPr>
        <w:t xml:space="preserve">  </w:t>
      </w:r>
      <w:r w:rsidRPr="007D70BD">
        <w:rPr>
          <w:rFonts w:ascii="Times New Roman" w:hAnsi="Times New Roman" w:cs="Times New Roman"/>
          <w:sz w:val="20"/>
          <w:szCs w:val="20"/>
        </w:rPr>
        <w:t>Given the flexibility of the</w:t>
      </w:r>
      <w:r w:rsidR="002F7BF8" w:rsidRPr="001E6B8D">
        <w:rPr>
          <w:rFonts w:ascii="Times New Roman" w:hAnsi="Times New Roman" w:cs="Times New Roman"/>
          <w:sz w:val="20"/>
          <w:szCs w:val="20"/>
        </w:rPr>
        <w:t xml:space="preserve"> AI based technologies</w:t>
      </w:r>
      <w:r w:rsidRPr="007D70BD">
        <w:rPr>
          <w:rFonts w:ascii="Times New Roman" w:hAnsi="Times New Roman" w:cs="Times New Roman"/>
          <w:sz w:val="20"/>
          <w:szCs w:val="20"/>
        </w:rPr>
        <w:t>, Cotiviti could offer consulting services to healthcare providers, helping them customize the software for their specific needs, such as adding features or adapting the tool for other diagnostic purposes.</w:t>
      </w:r>
    </w:p>
    <w:p w14:paraId="53B1AA9F" w14:textId="33DB6065" w:rsidR="00552EA4" w:rsidRPr="007D70BD" w:rsidRDefault="00552EA4" w:rsidP="007D70BD">
      <w:pPr>
        <w:spacing w:before="240" w:after="0" w:line="240" w:lineRule="auto"/>
        <w:jc w:val="both"/>
        <w:rPr>
          <w:rFonts w:ascii="Times New Roman" w:hAnsi="Times New Roman" w:cs="Times New Roman"/>
          <w:sz w:val="20"/>
          <w:szCs w:val="20"/>
        </w:rPr>
      </w:pPr>
      <w:r w:rsidRPr="007D70BD">
        <w:rPr>
          <w:rFonts w:ascii="Times New Roman" w:hAnsi="Times New Roman" w:cs="Times New Roman"/>
          <w:sz w:val="20"/>
          <w:szCs w:val="20"/>
        </w:rPr>
        <w:t xml:space="preserve">By strategically investing in the development and integration of </w:t>
      </w:r>
      <w:r w:rsidR="002F7BF8">
        <w:rPr>
          <w:rFonts w:ascii="Times New Roman" w:hAnsi="Times New Roman" w:cs="Times New Roman"/>
          <w:sz w:val="20"/>
          <w:szCs w:val="20"/>
        </w:rPr>
        <w:t>AI technology</w:t>
      </w:r>
      <w:r w:rsidRPr="007D70BD">
        <w:rPr>
          <w:rFonts w:ascii="Times New Roman" w:hAnsi="Times New Roman" w:cs="Times New Roman"/>
          <w:sz w:val="20"/>
          <w:szCs w:val="20"/>
        </w:rPr>
        <w:t xml:space="preserve"> for medical imaging</w:t>
      </w:r>
      <w:r w:rsidR="002F7BF8">
        <w:rPr>
          <w:rFonts w:ascii="Times New Roman" w:hAnsi="Times New Roman" w:cs="Times New Roman"/>
          <w:sz w:val="20"/>
          <w:szCs w:val="20"/>
        </w:rPr>
        <w:t>/ diagnosis/ clinical decision making</w:t>
      </w:r>
      <w:r w:rsidRPr="007D70BD">
        <w:rPr>
          <w:rFonts w:ascii="Times New Roman" w:hAnsi="Times New Roman" w:cs="Times New Roman"/>
          <w:sz w:val="20"/>
          <w:szCs w:val="20"/>
        </w:rPr>
        <w:t>, Cotiviti can position itself at the forefront of AI-driven diagnostics, capitalizing on current trends while mitigating potential threats.</w:t>
      </w:r>
    </w:p>
    <w:p w14:paraId="4761D55E" w14:textId="77777777" w:rsidR="007F5E75" w:rsidRPr="007F5E75" w:rsidRDefault="007F5E75" w:rsidP="00604CC3">
      <w:pPr>
        <w:spacing w:before="240" w:after="0" w:line="240" w:lineRule="auto"/>
        <w:jc w:val="both"/>
        <w:rPr>
          <w:rFonts w:ascii="Times New Roman" w:hAnsi="Times New Roman" w:cs="Times New Roman"/>
          <w:b/>
          <w:bCs/>
          <w:sz w:val="20"/>
          <w:szCs w:val="20"/>
        </w:rPr>
      </w:pPr>
    </w:p>
    <w:p w14:paraId="5B8BE413" w14:textId="77777777" w:rsidR="007F5E75" w:rsidRPr="007F5E75" w:rsidRDefault="007F5E75" w:rsidP="00604CC3">
      <w:pPr>
        <w:spacing w:before="240" w:after="0" w:line="240" w:lineRule="auto"/>
        <w:jc w:val="both"/>
        <w:rPr>
          <w:rFonts w:ascii="Times New Roman" w:hAnsi="Times New Roman" w:cs="Times New Roman"/>
          <w:b/>
          <w:bCs/>
          <w:sz w:val="20"/>
          <w:szCs w:val="20"/>
        </w:rPr>
      </w:pPr>
    </w:p>
    <w:p w14:paraId="720131C0" w14:textId="77777777" w:rsidR="00A31703" w:rsidRDefault="00A31703" w:rsidP="00A31703">
      <w:pPr>
        <w:spacing w:before="240" w:after="0" w:line="240" w:lineRule="auto"/>
        <w:rPr>
          <w:rFonts w:ascii="Times New Roman" w:hAnsi="Times New Roman" w:cs="Times New Roman"/>
          <w:b/>
          <w:bCs/>
          <w:sz w:val="20"/>
          <w:szCs w:val="20"/>
        </w:rPr>
      </w:pPr>
    </w:p>
    <w:p w14:paraId="147061FE" w14:textId="4FB71276" w:rsidR="00B40B52" w:rsidRPr="007D70BD" w:rsidRDefault="00B40B52" w:rsidP="007D70BD">
      <w:pPr>
        <w:spacing w:before="240" w:after="0" w:line="240" w:lineRule="auto"/>
        <w:jc w:val="center"/>
        <w:rPr>
          <w:rFonts w:ascii="Times New Roman" w:hAnsi="Times New Roman" w:cs="Times New Roman"/>
          <w:b/>
          <w:bCs/>
          <w:sz w:val="20"/>
          <w:szCs w:val="20"/>
        </w:rPr>
      </w:pPr>
      <w:r w:rsidRPr="007D70BD">
        <w:rPr>
          <w:rFonts w:ascii="Times New Roman" w:hAnsi="Times New Roman" w:cs="Times New Roman"/>
          <w:b/>
          <w:bCs/>
          <w:sz w:val="20"/>
          <w:szCs w:val="20"/>
        </w:rPr>
        <w:lastRenderedPageBreak/>
        <w:t>Bibliography</w:t>
      </w:r>
    </w:p>
    <w:p w14:paraId="59683275" w14:textId="3D4C0A9D" w:rsidR="00B40B52" w:rsidRPr="007D70BD" w:rsidRDefault="00B40B52" w:rsidP="007D70BD">
      <w:pPr>
        <w:pStyle w:val="ListParagraph"/>
        <w:numPr>
          <w:ilvl w:val="0"/>
          <w:numId w:val="5"/>
        </w:numPr>
        <w:spacing w:before="240" w:after="0" w:line="240" w:lineRule="auto"/>
        <w:ind w:left="0"/>
        <w:jc w:val="both"/>
        <w:rPr>
          <w:rFonts w:ascii="Times New Roman" w:hAnsi="Times New Roman" w:cs="Times New Roman"/>
          <w:sz w:val="20"/>
          <w:szCs w:val="20"/>
        </w:rPr>
      </w:pPr>
      <w:r w:rsidRPr="007D70BD">
        <w:rPr>
          <w:rFonts w:ascii="Times New Roman" w:hAnsi="Times New Roman" w:cs="Times New Roman"/>
          <w:sz w:val="20"/>
          <w:szCs w:val="20"/>
        </w:rPr>
        <w:t>Sox HC, Higgins MC, Owens DK.</w:t>
      </w:r>
      <w:r w:rsidR="006D6CE9">
        <w:rPr>
          <w:rFonts w:ascii="Times New Roman" w:hAnsi="Times New Roman" w:cs="Times New Roman"/>
          <w:sz w:val="20"/>
          <w:szCs w:val="20"/>
        </w:rPr>
        <w:t xml:space="preserve"> (2013).</w:t>
      </w:r>
      <w:r w:rsidRPr="007D70BD">
        <w:rPr>
          <w:rFonts w:ascii="Times New Roman" w:hAnsi="Times New Roman" w:cs="Times New Roman"/>
          <w:sz w:val="20"/>
          <w:szCs w:val="20"/>
        </w:rPr>
        <w:t xml:space="preserve"> Medical Decision-Making. Hoboken, NJ: </w:t>
      </w:r>
      <w:proofErr w:type="spellStart"/>
      <w:r w:rsidRPr="007D70BD">
        <w:rPr>
          <w:rFonts w:ascii="Times New Roman" w:hAnsi="Times New Roman" w:cs="Times New Roman"/>
          <w:sz w:val="20"/>
          <w:szCs w:val="20"/>
        </w:rPr>
        <w:t>WileyBlackwell</w:t>
      </w:r>
      <w:proofErr w:type="spellEnd"/>
      <w:r w:rsidR="006D6CE9">
        <w:rPr>
          <w:rFonts w:ascii="Times New Roman" w:hAnsi="Times New Roman" w:cs="Times New Roman"/>
          <w:sz w:val="20"/>
          <w:szCs w:val="20"/>
        </w:rPr>
        <w:t>.</w:t>
      </w:r>
    </w:p>
    <w:p w14:paraId="6D2F3A3D" w14:textId="29400965" w:rsidR="00B40B52" w:rsidRPr="007D70BD" w:rsidRDefault="00B40B52" w:rsidP="007D70BD">
      <w:pPr>
        <w:pStyle w:val="ListParagraph"/>
        <w:numPr>
          <w:ilvl w:val="0"/>
          <w:numId w:val="5"/>
        </w:numPr>
        <w:spacing w:before="240" w:after="0" w:line="240" w:lineRule="auto"/>
        <w:ind w:left="0"/>
        <w:jc w:val="both"/>
        <w:rPr>
          <w:rFonts w:ascii="Times New Roman" w:hAnsi="Times New Roman" w:cs="Times New Roman"/>
          <w:sz w:val="20"/>
          <w:szCs w:val="20"/>
        </w:rPr>
      </w:pPr>
      <w:r w:rsidRPr="007D70BD">
        <w:rPr>
          <w:rFonts w:ascii="Times New Roman" w:hAnsi="Times New Roman" w:cs="Times New Roman"/>
          <w:sz w:val="20"/>
          <w:szCs w:val="20"/>
        </w:rPr>
        <w:t>Glass R.</w:t>
      </w:r>
      <w:r w:rsidR="006D6CE9">
        <w:rPr>
          <w:rFonts w:ascii="Times New Roman" w:hAnsi="Times New Roman" w:cs="Times New Roman"/>
          <w:sz w:val="20"/>
          <w:szCs w:val="20"/>
        </w:rPr>
        <w:t xml:space="preserve"> (1996).</w:t>
      </w:r>
      <w:r w:rsidRPr="007D70BD">
        <w:rPr>
          <w:rFonts w:ascii="Times New Roman" w:hAnsi="Times New Roman" w:cs="Times New Roman"/>
          <w:sz w:val="20"/>
          <w:szCs w:val="20"/>
        </w:rPr>
        <w:t xml:space="preserve"> Diagnosis, A Brief Introduction. Oxford, UK: Oxford University Pres</w:t>
      </w:r>
      <w:r w:rsidR="006D6CE9">
        <w:rPr>
          <w:rFonts w:ascii="Times New Roman" w:hAnsi="Times New Roman" w:cs="Times New Roman"/>
          <w:sz w:val="20"/>
          <w:szCs w:val="20"/>
        </w:rPr>
        <w:t>s.</w:t>
      </w:r>
    </w:p>
    <w:p w14:paraId="384FDDAB" w14:textId="243B8B9E" w:rsidR="00B40B52" w:rsidRPr="007D70BD" w:rsidRDefault="00B40B52" w:rsidP="007D70BD">
      <w:pPr>
        <w:pStyle w:val="ListParagraph"/>
        <w:numPr>
          <w:ilvl w:val="0"/>
          <w:numId w:val="5"/>
        </w:numPr>
        <w:spacing w:before="240" w:after="0" w:line="240" w:lineRule="auto"/>
        <w:ind w:left="0"/>
        <w:jc w:val="both"/>
        <w:rPr>
          <w:rFonts w:ascii="Times New Roman" w:hAnsi="Times New Roman" w:cs="Times New Roman"/>
          <w:sz w:val="20"/>
          <w:szCs w:val="20"/>
        </w:rPr>
      </w:pPr>
      <w:r w:rsidRPr="007D70BD">
        <w:rPr>
          <w:rFonts w:ascii="Times New Roman" w:hAnsi="Times New Roman" w:cs="Times New Roman"/>
          <w:sz w:val="20"/>
          <w:szCs w:val="20"/>
        </w:rPr>
        <w:t xml:space="preserve">Burton C, </w:t>
      </w:r>
      <w:proofErr w:type="spellStart"/>
      <w:r w:rsidRPr="007D70BD">
        <w:rPr>
          <w:rFonts w:ascii="Times New Roman" w:hAnsi="Times New Roman" w:cs="Times New Roman"/>
          <w:sz w:val="20"/>
          <w:szCs w:val="20"/>
        </w:rPr>
        <w:t>McGorm</w:t>
      </w:r>
      <w:proofErr w:type="spellEnd"/>
      <w:r w:rsidRPr="007D70BD">
        <w:rPr>
          <w:rFonts w:ascii="Times New Roman" w:hAnsi="Times New Roman" w:cs="Times New Roman"/>
          <w:sz w:val="20"/>
          <w:szCs w:val="20"/>
        </w:rPr>
        <w:t xml:space="preserve"> K, Richardson G, Weller D, Sharpe M.</w:t>
      </w:r>
      <w:r w:rsidR="006C5A52">
        <w:rPr>
          <w:rFonts w:ascii="Times New Roman" w:hAnsi="Times New Roman" w:cs="Times New Roman"/>
          <w:sz w:val="20"/>
          <w:szCs w:val="20"/>
        </w:rPr>
        <w:t xml:space="preserve"> (2012).</w:t>
      </w:r>
      <w:r w:rsidRPr="007D70BD">
        <w:rPr>
          <w:rFonts w:ascii="Times New Roman" w:hAnsi="Times New Roman" w:cs="Times New Roman"/>
          <w:sz w:val="20"/>
          <w:szCs w:val="20"/>
        </w:rPr>
        <w:t xml:space="preserve"> Healthcare costs incurred by patients repeatedly referred to secondary medical care with medically unexplained symptoms: A cost of illness study. </w:t>
      </w:r>
      <w:r w:rsidR="006C5A52">
        <w:rPr>
          <w:rFonts w:ascii="Times New Roman" w:hAnsi="Times New Roman" w:cs="Times New Roman"/>
          <w:sz w:val="20"/>
          <w:szCs w:val="20"/>
        </w:rPr>
        <w:t>Journal of Psychosomatic Research</w:t>
      </w:r>
      <w:r w:rsidRPr="007D70BD">
        <w:rPr>
          <w:rFonts w:ascii="Times New Roman" w:hAnsi="Times New Roman" w:cs="Times New Roman"/>
          <w:sz w:val="20"/>
          <w:szCs w:val="20"/>
        </w:rPr>
        <w:t>.</w:t>
      </w:r>
      <w:r w:rsidR="006C5A52">
        <w:rPr>
          <w:rFonts w:ascii="Times New Roman" w:hAnsi="Times New Roman" w:cs="Times New Roman"/>
          <w:sz w:val="20"/>
          <w:szCs w:val="20"/>
        </w:rPr>
        <w:t xml:space="preserve"> </w:t>
      </w:r>
      <w:r w:rsidRPr="007D70BD">
        <w:rPr>
          <w:rFonts w:ascii="Times New Roman" w:hAnsi="Times New Roman" w:cs="Times New Roman"/>
          <w:sz w:val="20"/>
          <w:szCs w:val="20"/>
        </w:rPr>
        <w:t>7</w:t>
      </w:r>
      <w:r w:rsidR="006C5A52">
        <w:rPr>
          <w:rFonts w:ascii="Times New Roman" w:hAnsi="Times New Roman" w:cs="Times New Roman"/>
          <w:sz w:val="20"/>
          <w:szCs w:val="20"/>
        </w:rPr>
        <w:t>(1),</w:t>
      </w:r>
      <w:r w:rsidRPr="007D70BD">
        <w:rPr>
          <w:rFonts w:ascii="Times New Roman" w:hAnsi="Times New Roman" w:cs="Times New Roman"/>
          <w:sz w:val="20"/>
          <w:szCs w:val="20"/>
        </w:rPr>
        <w:t xml:space="preserve">242–247. </w:t>
      </w:r>
    </w:p>
    <w:p w14:paraId="253798BC" w14:textId="7EBEBB1B" w:rsidR="00271B4A" w:rsidRPr="007D70BD" w:rsidRDefault="00271B4A" w:rsidP="007D70BD">
      <w:pPr>
        <w:pStyle w:val="ListParagraph"/>
        <w:numPr>
          <w:ilvl w:val="0"/>
          <w:numId w:val="5"/>
        </w:numPr>
        <w:spacing w:before="240" w:after="0" w:line="240" w:lineRule="auto"/>
        <w:ind w:left="0"/>
        <w:jc w:val="both"/>
        <w:rPr>
          <w:rFonts w:ascii="Times New Roman" w:hAnsi="Times New Roman" w:cs="Times New Roman"/>
          <w:sz w:val="20"/>
          <w:szCs w:val="20"/>
        </w:rPr>
      </w:pPr>
      <w:r w:rsidRPr="00271B4A">
        <w:rPr>
          <w:rFonts w:ascii="Times New Roman" w:hAnsi="Times New Roman" w:cs="Times New Roman"/>
          <w:sz w:val="20"/>
          <w:szCs w:val="20"/>
        </w:rPr>
        <w:t>Morriss, R., Kai, J., Atha, C., Avery, A., Bayes, S., Franklin, M., ... &amp; Yang, M. (2012). Persistent frequent attenders in primary care: costs, reasons for attendance, organisation of care and potential for cognitive behavioural therapeutic intervention. </w:t>
      </w:r>
      <w:r w:rsidRPr="00271B4A">
        <w:rPr>
          <w:rFonts w:ascii="Times New Roman" w:hAnsi="Times New Roman" w:cs="Times New Roman"/>
          <w:i/>
          <w:iCs/>
          <w:sz w:val="20"/>
          <w:szCs w:val="20"/>
        </w:rPr>
        <w:t>BMC Family Practice</w:t>
      </w:r>
      <w:r w:rsidRPr="00271B4A">
        <w:rPr>
          <w:rFonts w:ascii="Times New Roman" w:hAnsi="Times New Roman" w:cs="Times New Roman"/>
          <w:sz w:val="20"/>
          <w:szCs w:val="20"/>
        </w:rPr>
        <w:t>, </w:t>
      </w:r>
      <w:r w:rsidRPr="00271B4A">
        <w:rPr>
          <w:rFonts w:ascii="Times New Roman" w:hAnsi="Times New Roman" w:cs="Times New Roman"/>
          <w:i/>
          <w:iCs/>
          <w:sz w:val="20"/>
          <w:szCs w:val="20"/>
        </w:rPr>
        <w:t>13</w:t>
      </w:r>
      <w:r w:rsidRPr="00271B4A">
        <w:rPr>
          <w:rFonts w:ascii="Times New Roman" w:hAnsi="Times New Roman" w:cs="Times New Roman"/>
          <w:sz w:val="20"/>
          <w:szCs w:val="20"/>
        </w:rPr>
        <w:t>, 1-14.</w:t>
      </w:r>
    </w:p>
    <w:p w14:paraId="5E8EBAF0" w14:textId="52B39E5E" w:rsidR="00271B4A" w:rsidRPr="007D70BD" w:rsidRDefault="00271B4A" w:rsidP="007D70BD">
      <w:pPr>
        <w:pStyle w:val="ListParagraph"/>
        <w:numPr>
          <w:ilvl w:val="0"/>
          <w:numId w:val="5"/>
        </w:numPr>
        <w:spacing w:before="240" w:after="0" w:line="240" w:lineRule="auto"/>
        <w:ind w:left="0"/>
        <w:rPr>
          <w:rFonts w:ascii="Times New Roman" w:hAnsi="Times New Roman" w:cs="Times New Roman"/>
          <w:sz w:val="20"/>
          <w:szCs w:val="20"/>
        </w:rPr>
      </w:pPr>
      <w:r>
        <w:rPr>
          <w:rFonts w:ascii="Times New Roman" w:hAnsi="Times New Roman" w:cs="Times New Roman"/>
          <w:sz w:val="20"/>
          <w:szCs w:val="20"/>
        </w:rPr>
        <w:t xml:space="preserve">Jeevitha, SJ., </w:t>
      </w:r>
      <w:r w:rsidRPr="00271B4A">
        <w:rPr>
          <w:rFonts w:ascii="Times New Roman" w:hAnsi="Times New Roman" w:cs="Times New Roman"/>
          <w:sz w:val="20"/>
          <w:szCs w:val="20"/>
        </w:rPr>
        <w:t xml:space="preserve">Kumar, L., </w:t>
      </w:r>
      <w:proofErr w:type="spellStart"/>
      <w:r w:rsidRPr="00271B4A">
        <w:rPr>
          <w:rFonts w:ascii="Times New Roman" w:hAnsi="Times New Roman" w:cs="Times New Roman"/>
          <w:sz w:val="20"/>
          <w:szCs w:val="20"/>
        </w:rPr>
        <w:t>Yadalam</w:t>
      </w:r>
      <w:proofErr w:type="spellEnd"/>
      <w:r w:rsidRPr="00271B4A">
        <w:rPr>
          <w:rFonts w:ascii="Times New Roman" w:hAnsi="Times New Roman" w:cs="Times New Roman"/>
          <w:sz w:val="20"/>
          <w:szCs w:val="20"/>
        </w:rPr>
        <w:t>, P. K. (2023). Artificial Intelligence: A Reliable Tool to Detect the Elongation of the Styloid Process. </w:t>
      </w:r>
      <w:proofErr w:type="spellStart"/>
      <w:r w:rsidRPr="00271B4A">
        <w:rPr>
          <w:rFonts w:ascii="Times New Roman" w:hAnsi="Times New Roman" w:cs="Times New Roman"/>
          <w:i/>
          <w:iCs/>
          <w:sz w:val="20"/>
          <w:szCs w:val="20"/>
        </w:rPr>
        <w:t>Cureus</w:t>
      </w:r>
      <w:proofErr w:type="spellEnd"/>
      <w:r w:rsidRPr="00271B4A">
        <w:rPr>
          <w:rFonts w:ascii="Times New Roman" w:hAnsi="Times New Roman" w:cs="Times New Roman"/>
          <w:sz w:val="20"/>
          <w:szCs w:val="20"/>
        </w:rPr>
        <w:t>, </w:t>
      </w:r>
      <w:r w:rsidRPr="00271B4A">
        <w:rPr>
          <w:rFonts w:ascii="Times New Roman" w:hAnsi="Times New Roman" w:cs="Times New Roman"/>
          <w:i/>
          <w:iCs/>
          <w:sz w:val="20"/>
          <w:szCs w:val="20"/>
        </w:rPr>
        <w:t>15</w:t>
      </w:r>
      <w:r w:rsidRPr="00271B4A">
        <w:rPr>
          <w:rFonts w:ascii="Times New Roman" w:hAnsi="Times New Roman" w:cs="Times New Roman"/>
          <w:sz w:val="20"/>
          <w:szCs w:val="20"/>
        </w:rPr>
        <w:t>(11).</w:t>
      </w:r>
    </w:p>
    <w:p w14:paraId="660C7AEE" w14:textId="6216C614" w:rsidR="00271B4A" w:rsidRPr="007D70BD" w:rsidRDefault="00271B4A" w:rsidP="007D70BD">
      <w:pPr>
        <w:pStyle w:val="ListParagraph"/>
        <w:numPr>
          <w:ilvl w:val="0"/>
          <w:numId w:val="5"/>
        </w:numPr>
        <w:spacing w:before="240" w:after="0" w:line="240" w:lineRule="auto"/>
        <w:ind w:left="0"/>
        <w:jc w:val="both"/>
        <w:rPr>
          <w:rFonts w:ascii="Times New Roman" w:hAnsi="Times New Roman" w:cs="Times New Roman"/>
          <w:sz w:val="20"/>
          <w:szCs w:val="20"/>
        </w:rPr>
      </w:pPr>
      <w:r w:rsidRPr="00271B4A">
        <w:rPr>
          <w:rFonts w:ascii="Times New Roman" w:hAnsi="Times New Roman" w:cs="Times New Roman"/>
          <w:sz w:val="20"/>
          <w:szCs w:val="20"/>
        </w:rPr>
        <w:t xml:space="preserve">Mira, J. J., Navarro, I., Botella, F., </w:t>
      </w:r>
      <w:proofErr w:type="spellStart"/>
      <w:r w:rsidRPr="00271B4A">
        <w:rPr>
          <w:rFonts w:ascii="Times New Roman" w:hAnsi="Times New Roman" w:cs="Times New Roman"/>
          <w:sz w:val="20"/>
          <w:szCs w:val="20"/>
        </w:rPr>
        <w:t>Borrás</w:t>
      </w:r>
      <w:proofErr w:type="spellEnd"/>
      <w:r w:rsidRPr="00271B4A">
        <w:rPr>
          <w:rFonts w:ascii="Times New Roman" w:hAnsi="Times New Roman" w:cs="Times New Roman"/>
          <w:sz w:val="20"/>
          <w:szCs w:val="20"/>
        </w:rPr>
        <w:t>, F., Nuño-</w:t>
      </w:r>
      <w:proofErr w:type="spellStart"/>
      <w:r w:rsidRPr="00271B4A">
        <w:rPr>
          <w:rFonts w:ascii="Times New Roman" w:hAnsi="Times New Roman" w:cs="Times New Roman"/>
          <w:sz w:val="20"/>
          <w:szCs w:val="20"/>
        </w:rPr>
        <w:t>Solinís</w:t>
      </w:r>
      <w:proofErr w:type="spellEnd"/>
      <w:r w:rsidRPr="00271B4A">
        <w:rPr>
          <w:rFonts w:ascii="Times New Roman" w:hAnsi="Times New Roman" w:cs="Times New Roman"/>
          <w:sz w:val="20"/>
          <w:szCs w:val="20"/>
        </w:rPr>
        <w:t>, R., Orozco, D., ... &amp; Toro, N. (2014). A Spanish pillbox app for elderly patients taking multiple medications: randomized controlled trial. </w:t>
      </w:r>
      <w:r w:rsidRPr="00271B4A">
        <w:rPr>
          <w:rFonts w:ascii="Times New Roman" w:hAnsi="Times New Roman" w:cs="Times New Roman"/>
          <w:i/>
          <w:iCs/>
          <w:sz w:val="20"/>
          <w:szCs w:val="20"/>
        </w:rPr>
        <w:t>Journal of medical Internet research</w:t>
      </w:r>
      <w:r w:rsidRPr="00271B4A">
        <w:rPr>
          <w:rFonts w:ascii="Times New Roman" w:hAnsi="Times New Roman" w:cs="Times New Roman"/>
          <w:sz w:val="20"/>
          <w:szCs w:val="20"/>
        </w:rPr>
        <w:t>, </w:t>
      </w:r>
      <w:r w:rsidRPr="00271B4A">
        <w:rPr>
          <w:rFonts w:ascii="Times New Roman" w:hAnsi="Times New Roman" w:cs="Times New Roman"/>
          <w:i/>
          <w:iCs/>
          <w:sz w:val="20"/>
          <w:szCs w:val="20"/>
        </w:rPr>
        <w:t>16</w:t>
      </w:r>
      <w:r w:rsidRPr="00271B4A">
        <w:rPr>
          <w:rFonts w:ascii="Times New Roman" w:hAnsi="Times New Roman" w:cs="Times New Roman"/>
          <w:sz w:val="20"/>
          <w:szCs w:val="20"/>
        </w:rPr>
        <w:t>(4), e99.</w:t>
      </w:r>
    </w:p>
    <w:p w14:paraId="1318BF1F" w14:textId="0E25CC6C" w:rsidR="00466A2F" w:rsidRPr="007D70BD" w:rsidRDefault="00466A2F" w:rsidP="007D70BD">
      <w:pPr>
        <w:pStyle w:val="ListParagraph"/>
        <w:numPr>
          <w:ilvl w:val="0"/>
          <w:numId w:val="5"/>
        </w:numPr>
        <w:spacing w:before="240" w:after="0" w:line="240" w:lineRule="auto"/>
        <w:ind w:left="0"/>
        <w:jc w:val="both"/>
        <w:rPr>
          <w:rFonts w:ascii="Times New Roman" w:hAnsi="Times New Roman" w:cs="Times New Roman"/>
          <w:sz w:val="20"/>
          <w:szCs w:val="20"/>
        </w:rPr>
      </w:pPr>
      <w:r w:rsidRPr="007D70BD">
        <w:rPr>
          <w:rFonts w:ascii="Times New Roman" w:hAnsi="Times New Roman" w:cs="Times New Roman"/>
          <w:sz w:val="20"/>
          <w:szCs w:val="20"/>
        </w:rPr>
        <w:t>Kite-Powell J.</w:t>
      </w:r>
      <w:r w:rsidR="006E4E8D">
        <w:rPr>
          <w:rFonts w:ascii="Times New Roman" w:hAnsi="Times New Roman" w:cs="Times New Roman"/>
          <w:sz w:val="20"/>
          <w:szCs w:val="20"/>
        </w:rPr>
        <w:t xml:space="preserve"> (2017)</w:t>
      </w:r>
      <w:r w:rsidR="00A31703">
        <w:rPr>
          <w:rFonts w:ascii="Times New Roman" w:hAnsi="Times New Roman" w:cs="Times New Roman"/>
          <w:sz w:val="20"/>
          <w:szCs w:val="20"/>
        </w:rPr>
        <w:t>.</w:t>
      </w:r>
      <w:r w:rsidRPr="007D70BD">
        <w:rPr>
          <w:rFonts w:ascii="Times New Roman" w:hAnsi="Times New Roman" w:cs="Times New Roman"/>
          <w:sz w:val="20"/>
          <w:szCs w:val="20"/>
        </w:rPr>
        <w:t xml:space="preserve"> See how artificial intelligence can improve medical diagnosis and healthcare. Forbes. </w:t>
      </w:r>
      <w:r w:rsidR="00A31703">
        <w:rPr>
          <w:rFonts w:ascii="Times New Roman" w:hAnsi="Times New Roman" w:cs="Times New Roman"/>
          <w:sz w:val="20"/>
          <w:szCs w:val="20"/>
        </w:rPr>
        <w:t xml:space="preserve">Retrieved from </w:t>
      </w:r>
      <w:hyperlink r:id="rId7" w:history="1">
        <w:r w:rsidR="00A31703" w:rsidRPr="007D70BD">
          <w:rPr>
            <w:rStyle w:val="Hyperlink"/>
            <w:sz w:val="20"/>
            <w:szCs w:val="20"/>
          </w:rPr>
          <w:t>https://www.forbes.com/sites/jenniferhicks/2017/05/16/see-howartificial-intelligence-can-improve-medicaldiagnosis-andhealthcare/#39d6d5d06223</w:t>
        </w:r>
      </w:hyperlink>
      <w:r w:rsidRPr="007D70BD">
        <w:rPr>
          <w:rFonts w:ascii="Times New Roman" w:hAnsi="Times New Roman" w:cs="Times New Roman"/>
          <w:sz w:val="20"/>
          <w:szCs w:val="20"/>
        </w:rPr>
        <w:t>.</w:t>
      </w:r>
      <w:r w:rsidR="00A31703">
        <w:rPr>
          <w:rFonts w:ascii="Times New Roman" w:hAnsi="Times New Roman" w:cs="Times New Roman"/>
          <w:sz w:val="20"/>
          <w:szCs w:val="20"/>
        </w:rPr>
        <w:t xml:space="preserve"> </w:t>
      </w:r>
      <w:r w:rsidRPr="007D70BD">
        <w:rPr>
          <w:rFonts w:ascii="Times New Roman" w:hAnsi="Times New Roman" w:cs="Times New Roman"/>
          <w:sz w:val="20"/>
          <w:szCs w:val="20"/>
        </w:rPr>
        <w:t xml:space="preserve"> </w:t>
      </w:r>
    </w:p>
    <w:p w14:paraId="2051FC37" w14:textId="4E2EB4E2" w:rsidR="006E4E8D" w:rsidRPr="007D70BD" w:rsidRDefault="006E4E8D" w:rsidP="007D70BD">
      <w:pPr>
        <w:pStyle w:val="ListParagraph"/>
        <w:numPr>
          <w:ilvl w:val="0"/>
          <w:numId w:val="5"/>
        </w:numPr>
        <w:spacing w:before="240" w:after="0" w:line="240" w:lineRule="auto"/>
        <w:ind w:left="0"/>
        <w:jc w:val="both"/>
        <w:rPr>
          <w:rFonts w:ascii="Times New Roman" w:hAnsi="Times New Roman" w:cs="Times New Roman"/>
          <w:sz w:val="20"/>
          <w:szCs w:val="20"/>
        </w:rPr>
      </w:pPr>
      <w:r w:rsidRPr="006E4E8D">
        <w:rPr>
          <w:rFonts w:ascii="Times New Roman" w:hAnsi="Times New Roman" w:cs="Times New Roman"/>
          <w:sz w:val="20"/>
          <w:szCs w:val="20"/>
        </w:rPr>
        <w:t xml:space="preserve">Leite, A. F., Gerven, A. V., Willems, H., </w:t>
      </w:r>
      <w:proofErr w:type="spellStart"/>
      <w:r w:rsidRPr="006E4E8D">
        <w:rPr>
          <w:rFonts w:ascii="Times New Roman" w:hAnsi="Times New Roman" w:cs="Times New Roman"/>
          <w:sz w:val="20"/>
          <w:szCs w:val="20"/>
        </w:rPr>
        <w:t>Beznik</w:t>
      </w:r>
      <w:proofErr w:type="spellEnd"/>
      <w:r w:rsidRPr="006E4E8D">
        <w:rPr>
          <w:rFonts w:ascii="Times New Roman" w:hAnsi="Times New Roman" w:cs="Times New Roman"/>
          <w:sz w:val="20"/>
          <w:szCs w:val="20"/>
        </w:rPr>
        <w:t xml:space="preserve">, T., Lahoud, P., </w:t>
      </w:r>
      <w:proofErr w:type="spellStart"/>
      <w:r w:rsidRPr="006E4E8D">
        <w:rPr>
          <w:rFonts w:ascii="Times New Roman" w:hAnsi="Times New Roman" w:cs="Times New Roman"/>
          <w:sz w:val="20"/>
          <w:szCs w:val="20"/>
        </w:rPr>
        <w:t>Gaêta</w:t>
      </w:r>
      <w:proofErr w:type="spellEnd"/>
      <w:r w:rsidRPr="006E4E8D">
        <w:rPr>
          <w:rFonts w:ascii="Times New Roman" w:hAnsi="Times New Roman" w:cs="Times New Roman"/>
          <w:sz w:val="20"/>
          <w:szCs w:val="20"/>
        </w:rPr>
        <w:t>-Araujo, H., ... &amp; Jacobs, R. (2021). Artificial intelligence-driven novel tool for tooth detection and segmentation on panoramic radiographs. </w:t>
      </w:r>
      <w:r w:rsidRPr="006E4E8D">
        <w:rPr>
          <w:rFonts w:ascii="Times New Roman" w:hAnsi="Times New Roman" w:cs="Times New Roman"/>
          <w:i/>
          <w:iCs/>
          <w:sz w:val="20"/>
          <w:szCs w:val="20"/>
        </w:rPr>
        <w:t>Clinical oral investigations</w:t>
      </w:r>
      <w:r w:rsidRPr="006E4E8D">
        <w:rPr>
          <w:rFonts w:ascii="Times New Roman" w:hAnsi="Times New Roman" w:cs="Times New Roman"/>
          <w:sz w:val="20"/>
          <w:szCs w:val="20"/>
        </w:rPr>
        <w:t>, </w:t>
      </w:r>
      <w:r w:rsidRPr="006E4E8D">
        <w:rPr>
          <w:rFonts w:ascii="Times New Roman" w:hAnsi="Times New Roman" w:cs="Times New Roman"/>
          <w:i/>
          <w:iCs/>
          <w:sz w:val="20"/>
          <w:szCs w:val="20"/>
        </w:rPr>
        <w:t>25</w:t>
      </w:r>
      <w:r w:rsidRPr="006E4E8D">
        <w:rPr>
          <w:rFonts w:ascii="Times New Roman" w:hAnsi="Times New Roman" w:cs="Times New Roman"/>
          <w:sz w:val="20"/>
          <w:szCs w:val="20"/>
        </w:rPr>
        <w:t>, 2257-2267.</w:t>
      </w:r>
    </w:p>
    <w:p w14:paraId="33BD5E4B" w14:textId="47BD5E4C" w:rsidR="006E4E8D" w:rsidRPr="007D70BD" w:rsidRDefault="006E4E8D" w:rsidP="006E4E8D">
      <w:pPr>
        <w:pStyle w:val="ListParagraph"/>
        <w:numPr>
          <w:ilvl w:val="0"/>
          <w:numId w:val="5"/>
        </w:numPr>
        <w:spacing w:before="240" w:after="0" w:line="240" w:lineRule="auto"/>
        <w:ind w:left="0"/>
        <w:jc w:val="both"/>
        <w:rPr>
          <w:rFonts w:ascii="Times New Roman" w:hAnsi="Times New Roman" w:cs="Times New Roman"/>
          <w:sz w:val="20"/>
          <w:szCs w:val="20"/>
        </w:rPr>
      </w:pPr>
      <w:r w:rsidRPr="006E4E8D">
        <w:rPr>
          <w:rFonts w:ascii="Times New Roman" w:hAnsi="Times New Roman" w:cs="Times New Roman"/>
          <w:sz w:val="20"/>
          <w:szCs w:val="20"/>
        </w:rPr>
        <w:t xml:space="preserve">Sanders, S. F., </w:t>
      </w:r>
      <w:proofErr w:type="spellStart"/>
      <w:r w:rsidRPr="006E4E8D">
        <w:rPr>
          <w:rFonts w:ascii="Times New Roman" w:hAnsi="Times New Roman" w:cs="Times New Roman"/>
          <w:sz w:val="20"/>
          <w:szCs w:val="20"/>
        </w:rPr>
        <w:t>Terwiesch</w:t>
      </w:r>
      <w:proofErr w:type="spellEnd"/>
      <w:r w:rsidRPr="006E4E8D">
        <w:rPr>
          <w:rFonts w:ascii="Times New Roman" w:hAnsi="Times New Roman" w:cs="Times New Roman"/>
          <w:sz w:val="20"/>
          <w:szCs w:val="20"/>
        </w:rPr>
        <w:t>, M., Gordon, W. J., &amp; Stern, A. D. (2019). How artificial intelligence is changing health care delivery. </w:t>
      </w:r>
      <w:r w:rsidRPr="006E4E8D">
        <w:rPr>
          <w:rFonts w:ascii="Times New Roman" w:hAnsi="Times New Roman" w:cs="Times New Roman"/>
          <w:i/>
          <w:iCs/>
          <w:sz w:val="20"/>
          <w:szCs w:val="20"/>
        </w:rPr>
        <w:t>NEJM Catalyst</w:t>
      </w:r>
      <w:r w:rsidRPr="006E4E8D">
        <w:rPr>
          <w:rFonts w:ascii="Times New Roman" w:hAnsi="Times New Roman" w:cs="Times New Roman"/>
          <w:sz w:val="20"/>
          <w:szCs w:val="20"/>
        </w:rPr>
        <w:t>, </w:t>
      </w:r>
      <w:r w:rsidRPr="006E4E8D">
        <w:rPr>
          <w:rFonts w:ascii="Times New Roman" w:hAnsi="Times New Roman" w:cs="Times New Roman"/>
          <w:i/>
          <w:iCs/>
          <w:sz w:val="20"/>
          <w:szCs w:val="20"/>
        </w:rPr>
        <w:t>5</w:t>
      </w:r>
      <w:r w:rsidRPr="006E4E8D">
        <w:rPr>
          <w:rFonts w:ascii="Times New Roman" w:hAnsi="Times New Roman" w:cs="Times New Roman"/>
          <w:sz w:val="20"/>
          <w:szCs w:val="20"/>
        </w:rPr>
        <w:t>(5).</w:t>
      </w:r>
    </w:p>
    <w:p w14:paraId="5C999672" w14:textId="77777777" w:rsidR="006E4E8D" w:rsidRDefault="006E4E8D" w:rsidP="00604CC3">
      <w:pPr>
        <w:pStyle w:val="ListParagraph"/>
        <w:numPr>
          <w:ilvl w:val="0"/>
          <w:numId w:val="5"/>
        </w:numPr>
        <w:spacing w:before="240" w:after="0" w:line="240" w:lineRule="auto"/>
        <w:ind w:left="0"/>
        <w:jc w:val="both"/>
        <w:rPr>
          <w:rFonts w:ascii="Times New Roman" w:hAnsi="Times New Roman" w:cs="Times New Roman"/>
          <w:sz w:val="20"/>
          <w:szCs w:val="20"/>
        </w:rPr>
      </w:pPr>
      <w:r w:rsidRPr="006E4E8D">
        <w:rPr>
          <w:rFonts w:ascii="Times New Roman" w:hAnsi="Times New Roman" w:cs="Times New Roman"/>
          <w:sz w:val="20"/>
          <w:szCs w:val="20"/>
        </w:rPr>
        <w:t>Pinto-Coelho, L. (2023). How artificial intelligence is shaping medical imaging technology: A survey of innovations and applications. </w:t>
      </w:r>
      <w:r w:rsidRPr="006E4E8D">
        <w:rPr>
          <w:rFonts w:ascii="Times New Roman" w:hAnsi="Times New Roman" w:cs="Times New Roman"/>
          <w:i/>
          <w:iCs/>
          <w:sz w:val="20"/>
          <w:szCs w:val="20"/>
        </w:rPr>
        <w:t>Bioengineering</w:t>
      </w:r>
      <w:r w:rsidRPr="006E4E8D">
        <w:rPr>
          <w:rFonts w:ascii="Times New Roman" w:hAnsi="Times New Roman" w:cs="Times New Roman"/>
          <w:sz w:val="20"/>
          <w:szCs w:val="20"/>
        </w:rPr>
        <w:t>, </w:t>
      </w:r>
      <w:r w:rsidRPr="006E4E8D">
        <w:rPr>
          <w:rFonts w:ascii="Times New Roman" w:hAnsi="Times New Roman" w:cs="Times New Roman"/>
          <w:i/>
          <w:iCs/>
          <w:sz w:val="20"/>
          <w:szCs w:val="20"/>
        </w:rPr>
        <w:t>10</w:t>
      </w:r>
      <w:r w:rsidRPr="006E4E8D">
        <w:rPr>
          <w:rFonts w:ascii="Times New Roman" w:hAnsi="Times New Roman" w:cs="Times New Roman"/>
          <w:sz w:val="20"/>
          <w:szCs w:val="20"/>
        </w:rPr>
        <w:t>(12), 1435.</w:t>
      </w:r>
    </w:p>
    <w:p w14:paraId="123A10BA" w14:textId="77777777" w:rsidR="006E4E8D" w:rsidRDefault="006E4E8D" w:rsidP="00604CC3">
      <w:pPr>
        <w:pStyle w:val="ListParagraph"/>
        <w:numPr>
          <w:ilvl w:val="0"/>
          <w:numId w:val="5"/>
        </w:numPr>
        <w:spacing w:before="240" w:after="0" w:line="240" w:lineRule="auto"/>
        <w:ind w:left="0"/>
        <w:jc w:val="both"/>
        <w:rPr>
          <w:rFonts w:ascii="Times New Roman" w:hAnsi="Times New Roman" w:cs="Times New Roman"/>
          <w:sz w:val="20"/>
          <w:szCs w:val="20"/>
        </w:rPr>
      </w:pPr>
      <w:r w:rsidRPr="006E4E8D">
        <w:rPr>
          <w:rFonts w:ascii="Times New Roman" w:hAnsi="Times New Roman" w:cs="Times New Roman"/>
          <w:sz w:val="20"/>
          <w:szCs w:val="20"/>
        </w:rPr>
        <w:t>Topol, E. J. (2019). High-performance medicine: the convergence of human and artificial intelligence. </w:t>
      </w:r>
      <w:r w:rsidRPr="006E4E8D">
        <w:rPr>
          <w:rFonts w:ascii="Times New Roman" w:hAnsi="Times New Roman" w:cs="Times New Roman"/>
          <w:i/>
          <w:iCs/>
          <w:sz w:val="20"/>
          <w:szCs w:val="20"/>
        </w:rPr>
        <w:t>Nature medicine</w:t>
      </w:r>
      <w:r w:rsidRPr="006E4E8D">
        <w:rPr>
          <w:rFonts w:ascii="Times New Roman" w:hAnsi="Times New Roman" w:cs="Times New Roman"/>
          <w:sz w:val="20"/>
          <w:szCs w:val="20"/>
        </w:rPr>
        <w:t>, </w:t>
      </w:r>
      <w:r w:rsidRPr="006E4E8D">
        <w:rPr>
          <w:rFonts w:ascii="Times New Roman" w:hAnsi="Times New Roman" w:cs="Times New Roman"/>
          <w:i/>
          <w:iCs/>
          <w:sz w:val="20"/>
          <w:szCs w:val="20"/>
        </w:rPr>
        <w:t>25</w:t>
      </w:r>
      <w:r w:rsidRPr="006E4E8D">
        <w:rPr>
          <w:rFonts w:ascii="Times New Roman" w:hAnsi="Times New Roman" w:cs="Times New Roman"/>
          <w:sz w:val="20"/>
          <w:szCs w:val="20"/>
        </w:rPr>
        <w:t>(1), 44-56.</w:t>
      </w:r>
    </w:p>
    <w:p w14:paraId="21117B70" w14:textId="3B8D4D0A" w:rsidR="0089204E" w:rsidRPr="007D70BD" w:rsidRDefault="006E4E8D" w:rsidP="007D70BD">
      <w:pPr>
        <w:pStyle w:val="ListParagraph"/>
        <w:numPr>
          <w:ilvl w:val="0"/>
          <w:numId w:val="5"/>
        </w:numPr>
        <w:spacing w:before="240" w:after="0" w:line="240" w:lineRule="auto"/>
        <w:ind w:left="0"/>
        <w:jc w:val="both"/>
        <w:rPr>
          <w:rFonts w:ascii="Times New Roman" w:hAnsi="Times New Roman" w:cs="Times New Roman"/>
          <w:sz w:val="20"/>
          <w:szCs w:val="20"/>
        </w:rPr>
      </w:pPr>
      <w:r>
        <w:rPr>
          <w:rFonts w:ascii="Times New Roman" w:hAnsi="Times New Roman" w:cs="Times New Roman"/>
          <w:sz w:val="20"/>
          <w:szCs w:val="20"/>
        </w:rPr>
        <w:t>Orange. (1996</w:t>
      </w:r>
      <w:proofErr w:type="gramStart"/>
      <w:r>
        <w:rPr>
          <w:rFonts w:ascii="Times New Roman" w:hAnsi="Times New Roman" w:cs="Times New Roman"/>
          <w:sz w:val="20"/>
          <w:szCs w:val="20"/>
        </w:rPr>
        <w:t>).</w:t>
      </w:r>
      <w:r w:rsidR="0089204E" w:rsidRPr="007D70BD">
        <w:rPr>
          <w:rFonts w:ascii="Times New Roman" w:hAnsi="Times New Roman" w:cs="Times New Roman"/>
          <w:sz w:val="20"/>
          <w:szCs w:val="20"/>
        </w:rPr>
        <w:t>Data</w:t>
      </w:r>
      <w:proofErr w:type="gramEnd"/>
      <w:r w:rsidR="0089204E" w:rsidRPr="007D70BD">
        <w:rPr>
          <w:rFonts w:ascii="Times New Roman" w:hAnsi="Times New Roman" w:cs="Times New Roman"/>
          <w:sz w:val="20"/>
          <w:szCs w:val="20"/>
        </w:rPr>
        <w:t xml:space="preserve"> mining fruitful And fun. (1996). </w:t>
      </w:r>
      <w:r>
        <w:rPr>
          <w:rFonts w:ascii="Times New Roman" w:hAnsi="Times New Roman" w:cs="Times New Roman"/>
          <w:sz w:val="20"/>
          <w:szCs w:val="20"/>
        </w:rPr>
        <w:t xml:space="preserve">Retrieved from </w:t>
      </w:r>
      <w:hyperlink r:id="rId8" w:history="1">
        <w:r w:rsidRPr="007D70BD">
          <w:rPr>
            <w:rStyle w:val="Hyperlink"/>
            <w:sz w:val="20"/>
            <w:szCs w:val="20"/>
          </w:rPr>
          <w:t>https://orangedatamining.com/</w:t>
        </w:r>
      </w:hyperlink>
      <w:r w:rsidR="0089204E" w:rsidRPr="007D70BD">
        <w:rPr>
          <w:rFonts w:ascii="Times New Roman" w:hAnsi="Times New Roman" w:cs="Times New Roman"/>
          <w:sz w:val="20"/>
          <w:szCs w:val="20"/>
        </w:rPr>
        <w:t>.</w:t>
      </w:r>
      <w:r>
        <w:rPr>
          <w:rFonts w:ascii="Times New Roman" w:hAnsi="Times New Roman" w:cs="Times New Roman"/>
          <w:sz w:val="20"/>
          <w:szCs w:val="20"/>
        </w:rPr>
        <w:t xml:space="preserve"> </w:t>
      </w:r>
    </w:p>
    <w:p w14:paraId="36CE90FF" w14:textId="77777777" w:rsidR="006E4E8D" w:rsidRDefault="006E4E8D" w:rsidP="00604CC3">
      <w:pPr>
        <w:pStyle w:val="ListParagraph"/>
        <w:numPr>
          <w:ilvl w:val="0"/>
          <w:numId w:val="5"/>
        </w:numPr>
        <w:spacing w:before="240" w:after="0" w:line="240" w:lineRule="auto"/>
        <w:ind w:left="0"/>
        <w:jc w:val="both"/>
        <w:rPr>
          <w:rFonts w:ascii="Times New Roman" w:hAnsi="Times New Roman" w:cs="Times New Roman"/>
          <w:sz w:val="20"/>
          <w:szCs w:val="20"/>
        </w:rPr>
      </w:pPr>
      <w:r w:rsidRPr="006E4E8D">
        <w:rPr>
          <w:rFonts w:ascii="Times New Roman" w:hAnsi="Times New Roman" w:cs="Times New Roman"/>
          <w:sz w:val="20"/>
          <w:szCs w:val="20"/>
        </w:rPr>
        <w:t>Jiang, F., Jiang, Y., Zhi, H., Dong, Y., Li, H., Ma, S., ... &amp; Wang, Y. (2017). Artificial intelligence in healthcare: past, present and future. </w:t>
      </w:r>
      <w:r w:rsidRPr="006E4E8D">
        <w:rPr>
          <w:rFonts w:ascii="Times New Roman" w:hAnsi="Times New Roman" w:cs="Times New Roman"/>
          <w:i/>
          <w:iCs/>
          <w:sz w:val="20"/>
          <w:szCs w:val="20"/>
        </w:rPr>
        <w:t>Stroke and vascular neurology</w:t>
      </w:r>
      <w:r w:rsidRPr="006E4E8D">
        <w:rPr>
          <w:rFonts w:ascii="Times New Roman" w:hAnsi="Times New Roman" w:cs="Times New Roman"/>
          <w:sz w:val="20"/>
          <w:szCs w:val="20"/>
        </w:rPr>
        <w:t>, </w:t>
      </w:r>
      <w:r w:rsidRPr="006E4E8D">
        <w:rPr>
          <w:rFonts w:ascii="Times New Roman" w:hAnsi="Times New Roman" w:cs="Times New Roman"/>
          <w:i/>
          <w:iCs/>
          <w:sz w:val="20"/>
          <w:szCs w:val="20"/>
        </w:rPr>
        <w:t>2</w:t>
      </w:r>
      <w:r w:rsidRPr="006E4E8D">
        <w:rPr>
          <w:rFonts w:ascii="Times New Roman" w:hAnsi="Times New Roman" w:cs="Times New Roman"/>
          <w:sz w:val="20"/>
          <w:szCs w:val="20"/>
        </w:rPr>
        <w:t>(4).</w:t>
      </w:r>
    </w:p>
    <w:p w14:paraId="78104BED" w14:textId="77777777" w:rsidR="006E4E8D" w:rsidRDefault="006E4E8D" w:rsidP="00604CC3">
      <w:pPr>
        <w:pStyle w:val="ListParagraph"/>
        <w:numPr>
          <w:ilvl w:val="0"/>
          <w:numId w:val="5"/>
        </w:numPr>
        <w:spacing w:before="240" w:after="0" w:line="240" w:lineRule="auto"/>
        <w:ind w:left="0"/>
        <w:jc w:val="both"/>
        <w:rPr>
          <w:rFonts w:ascii="Times New Roman" w:hAnsi="Times New Roman" w:cs="Times New Roman"/>
          <w:sz w:val="20"/>
          <w:szCs w:val="20"/>
        </w:rPr>
      </w:pPr>
      <w:proofErr w:type="spellStart"/>
      <w:r w:rsidRPr="006E4E8D">
        <w:rPr>
          <w:rFonts w:ascii="Times New Roman" w:hAnsi="Times New Roman" w:cs="Times New Roman"/>
          <w:sz w:val="20"/>
          <w:szCs w:val="20"/>
        </w:rPr>
        <w:t>Dilsizian</w:t>
      </w:r>
      <w:proofErr w:type="spellEnd"/>
      <w:r w:rsidRPr="006E4E8D">
        <w:rPr>
          <w:rFonts w:ascii="Times New Roman" w:hAnsi="Times New Roman" w:cs="Times New Roman"/>
          <w:sz w:val="20"/>
          <w:szCs w:val="20"/>
        </w:rPr>
        <w:t>, S. E., &amp; Siegel, E. L. (2014). Artificial intelligence in medicine and cardiac imaging: harnessing big data and advanced computing to provide personalized medical diagnosis and treatment. </w:t>
      </w:r>
      <w:r w:rsidRPr="006E4E8D">
        <w:rPr>
          <w:rFonts w:ascii="Times New Roman" w:hAnsi="Times New Roman" w:cs="Times New Roman"/>
          <w:i/>
          <w:iCs/>
          <w:sz w:val="20"/>
          <w:szCs w:val="20"/>
        </w:rPr>
        <w:t>Current cardiology reports</w:t>
      </w:r>
      <w:r w:rsidRPr="006E4E8D">
        <w:rPr>
          <w:rFonts w:ascii="Times New Roman" w:hAnsi="Times New Roman" w:cs="Times New Roman"/>
          <w:sz w:val="20"/>
          <w:szCs w:val="20"/>
        </w:rPr>
        <w:t>, </w:t>
      </w:r>
      <w:r w:rsidRPr="006E4E8D">
        <w:rPr>
          <w:rFonts w:ascii="Times New Roman" w:hAnsi="Times New Roman" w:cs="Times New Roman"/>
          <w:i/>
          <w:iCs/>
          <w:sz w:val="20"/>
          <w:szCs w:val="20"/>
        </w:rPr>
        <w:t>16</w:t>
      </w:r>
      <w:r w:rsidRPr="006E4E8D">
        <w:rPr>
          <w:rFonts w:ascii="Times New Roman" w:hAnsi="Times New Roman" w:cs="Times New Roman"/>
          <w:sz w:val="20"/>
          <w:szCs w:val="20"/>
        </w:rPr>
        <w:t>, 1-8.</w:t>
      </w:r>
    </w:p>
    <w:p w14:paraId="59279BDD" w14:textId="77777777" w:rsidR="006E4E8D" w:rsidRDefault="006E4E8D" w:rsidP="00604CC3">
      <w:pPr>
        <w:pStyle w:val="ListParagraph"/>
        <w:numPr>
          <w:ilvl w:val="0"/>
          <w:numId w:val="5"/>
        </w:numPr>
        <w:spacing w:before="240" w:after="0" w:line="240" w:lineRule="auto"/>
        <w:ind w:left="0"/>
        <w:jc w:val="both"/>
        <w:rPr>
          <w:rFonts w:ascii="Times New Roman" w:hAnsi="Times New Roman" w:cs="Times New Roman"/>
          <w:sz w:val="20"/>
          <w:szCs w:val="20"/>
        </w:rPr>
      </w:pPr>
      <w:r w:rsidRPr="006E4E8D">
        <w:rPr>
          <w:rFonts w:ascii="Times New Roman" w:hAnsi="Times New Roman" w:cs="Times New Roman"/>
          <w:sz w:val="20"/>
          <w:szCs w:val="20"/>
        </w:rPr>
        <w:t>Dinov, I. D., Heavner, B., Tang, M., Glusman, G., Chard, K., Darcy, M., ... &amp; Toga, A. W. (2016). Predictive big data analytics: a study of Parkinson’s disease using large, complex, heterogeneous, incongruent, multi-source and incomplete observations. </w:t>
      </w:r>
      <w:proofErr w:type="spellStart"/>
      <w:r w:rsidRPr="006E4E8D">
        <w:rPr>
          <w:rFonts w:ascii="Times New Roman" w:hAnsi="Times New Roman" w:cs="Times New Roman"/>
          <w:i/>
          <w:iCs/>
          <w:sz w:val="20"/>
          <w:szCs w:val="20"/>
        </w:rPr>
        <w:t>PloS</w:t>
      </w:r>
      <w:proofErr w:type="spellEnd"/>
      <w:r w:rsidRPr="006E4E8D">
        <w:rPr>
          <w:rFonts w:ascii="Times New Roman" w:hAnsi="Times New Roman" w:cs="Times New Roman"/>
          <w:i/>
          <w:iCs/>
          <w:sz w:val="20"/>
          <w:szCs w:val="20"/>
        </w:rPr>
        <w:t xml:space="preserve"> one</w:t>
      </w:r>
      <w:r w:rsidRPr="006E4E8D">
        <w:rPr>
          <w:rFonts w:ascii="Times New Roman" w:hAnsi="Times New Roman" w:cs="Times New Roman"/>
          <w:sz w:val="20"/>
          <w:szCs w:val="20"/>
        </w:rPr>
        <w:t>, </w:t>
      </w:r>
      <w:r w:rsidRPr="006E4E8D">
        <w:rPr>
          <w:rFonts w:ascii="Times New Roman" w:hAnsi="Times New Roman" w:cs="Times New Roman"/>
          <w:i/>
          <w:iCs/>
          <w:sz w:val="20"/>
          <w:szCs w:val="20"/>
        </w:rPr>
        <w:t>11</w:t>
      </w:r>
      <w:r w:rsidRPr="006E4E8D">
        <w:rPr>
          <w:rFonts w:ascii="Times New Roman" w:hAnsi="Times New Roman" w:cs="Times New Roman"/>
          <w:sz w:val="20"/>
          <w:szCs w:val="20"/>
        </w:rPr>
        <w:t>(8), e0157077.</w:t>
      </w:r>
    </w:p>
    <w:p w14:paraId="1BB8EF3A" w14:textId="77777777" w:rsidR="006E4E8D" w:rsidRDefault="006E4E8D" w:rsidP="00604CC3">
      <w:pPr>
        <w:pStyle w:val="ListParagraph"/>
        <w:numPr>
          <w:ilvl w:val="0"/>
          <w:numId w:val="5"/>
        </w:numPr>
        <w:spacing w:before="240" w:after="0" w:line="240" w:lineRule="auto"/>
        <w:ind w:left="0"/>
        <w:jc w:val="both"/>
        <w:rPr>
          <w:rFonts w:ascii="Times New Roman" w:hAnsi="Times New Roman" w:cs="Times New Roman"/>
          <w:sz w:val="20"/>
          <w:szCs w:val="20"/>
        </w:rPr>
      </w:pPr>
      <w:r w:rsidRPr="006E4E8D">
        <w:rPr>
          <w:rFonts w:ascii="Times New Roman" w:hAnsi="Times New Roman" w:cs="Times New Roman"/>
          <w:sz w:val="20"/>
          <w:szCs w:val="20"/>
        </w:rPr>
        <w:t xml:space="preserve">Thapa, C., &amp; </w:t>
      </w:r>
      <w:proofErr w:type="spellStart"/>
      <w:r w:rsidRPr="006E4E8D">
        <w:rPr>
          <w:rFonts w:ascii="Times New Roman" w:hAnsi="Times New Roman" w:cs="Times New Roman"/>
          <w:sz w:val="20"/>
          <w:szCs w:val="20"/>
        </w:rPr>
        <w:t>Camtepe</w:t>
      </w:r>
      <w:proofErr w:type="spellEnd"/>
      <w:r w:rsidRPr="006E4E8D">
        <w:rPr>
          <w:rFonts w:ascii="Times New Roman" w:hAnsi="Times New Roman" w:cs="Times New Roman"/>
          <w:sz w:val="20"/>
          <w:szCs w:val="20"/>
        </w:rPr>
        <w:t>, S. (2021). Precision health data: Requirements, challenges and existing techniques for data security and privacy. </w:t>
      </w:r>
      <w:r w:rsidRPr="006E4E8D">
        <w:rPr>
          <w:rFonts w:ascii="Times New Roman" w:hAnsi="Times New Roman" w:cs="Times New Roman"/>
          <w:i/>
          <w:iCs/>
          <w:sz w:val="20"/>
          <w:szCs w:val="20"/>
        </w:rPr>
        <w:t>Computers in biology and medicine</w:t>
      </w:r>
      <w:r w:rsidRPr="006E4E8D">
        <w:rPr>
          <w:rFonts w:ascii="Times New Roman" w:hAnsi="Times New Roman" w:cs="Times New Roman"/>
          <w:sz w:val="20"/>
          <w:szCs w:val="20"/>
        </w:rPr>
        <w:t>, </w:t>
      </w:r>
      <w:r w:rsidRPr="006E4E8D">
        <w:rPr>
          <w:rFonts w:ascii="Times New Roman" w:hAnsi="Times New Roman" w:cs="Times New Roman"/>
          <w:i/>
          <w:iCs/>
          <w:sz w:val="20"/>
          <w:szCs w:val="20"/>
        </w:rPr>
        <w:t>129</w:t>
      </w:r>
      <w:r w:rsidRPr="006E4E8D">
        <w:rPr>
          <w:rFonts w:ascii="Times New Roman" w:hAnsi="Times New Roman" w:cs="Times New Roman"/>
          <w:sz w:val="20"/>
          <w:szCs w:val="20"/>
        </w:rPr>
        <w:t>, 104130.</w:t>
      </w:r>
    </w:p>
    <w:p w14:paraId="7933FBD6" w14:textId="77777777" w:rsidR="006E4E8D" w:rsidRDefault="006E4E8D" w:rsidP="00604CC3">
      <w:pPr>
        <w:pStyle w:val="ListParagraph"/>
        <w:numPr>
          <w:ilvl w:val="0"/>
          <w:numId w:val="5"/>
        </w:numPr>
        <w:spacing w:before="240" w:after="0" w:line="240" w:lineRule="auto"/>
        <w:ind w:left="0"/>
        <w:jc w:val="both"/>
        <w:rPr>
          <w:rFonts w:ascii="Times New Roman" w:hAnsi="Times New Roman" w:cs="Times New Roman"/>
          <w:sz w:val="20"/>
          <w:szCs w:val="20"/>
        </w:rPr>
      </w:pPr>
      <w:r w:rsidRPr="006E4E8D">
        <w:rPr>
          <w:rFonts w:ascii="Times New Roman" w:hAnsi="Times New Roman" w:cs="Times New Roman"/>
          <w:sz w:val="20"/>
          <w:szCs w:val="20"/>
        </w:rPr>
        <w:t>Perugu, B., Wadhwa, V., Kim, J., Cai, J., Shin, A., &amp; Gupta, A. (2023). Pragmatic Approaches to Interoperability–Surmounting Barriers to Healthcare Data and Information Across Organizations and Political Boundaries. </w:t>
      </w:r>
      <w:r w:rsidRPr="006E4E8D">
        <w:rPr>
          <w:rFonts w:ascii="Times New Roman" w:hAnsi="Times New Roman" w:cs="Times New Roman"/>
          <w:i/>
          <w:iCs/>
          <w:sz w:val="20"/>
          <w:szCs w:val="20"/>
        </w:rPr>
        <w:t>Telehealth and Medicine Today</w:t>
      </w:r>
      <w:r w:rsidRPr="006E4E8D">
        <w:rPr>
          <w:rFonts w:ascii="Times New Roman" w:hAnsi="Times New Roman" w:cs="Times New Roman"/>
          <w:sz w:val="20"/>
          <w:szCs w:val="20"/>
        </w:rPr>
        <w:t>, </w:t>
      </w:r>
      <w:r w:rsidRPr="006E4E8D">
        <w:rPr>
          <w:rFonts w:ascii="Times New Roman" w:hAnsi="Times New Roman" w:cs="Times New Roman"/>
          <w:i/>
          <w:iCs/>
          <w:sz w:val="20"/>
          <w:szCs w:val="20"/>
        </w:rPr>
        <w:t>8</w:t>
      </w:r>
      <w:r w:rsidRPr="006E4E8D">
        <w:rPr>
          <w:rFonts w:ascii="Times New Roman" w:hAnsi="Times New Roman" w:cs="Times New Roman"/>
          <w:sz w:val="20"/>
          <w:szCs w:val="20"/>
        </w:rPr>
        <w:t>(4).</w:t>
      </w:r>
    </w:p>
    <w:p w14:paraId="23454762" w14:textId="77777777" w:rsidR="006E4E8D" w:rsidRDefault="006E4E8D" w:rsidP="00604CC3">
      <w:pPr>
        <w:pStyle w:val="ListParagraph"/>
        <w:numPr>
          <w:ilvl w:val="0"/>
          <w:numId w:val="5"/>
        </w:numPr>
        <w:spacing w:before="240" w:after="0" w:line="240" w:lineRule="auto"/>
        <w:ind w:left="0"/>
        <w:jc w:val="both"/>
        <w:rPr>
          <w:rFonts w:ascii="Times New Roman" w:hAnsi="Times New Roman" w:cs="Times New Roman"/>
          <w:sz w:val="20"/>
          <w:szCs w:val="20"/>
        </w:rPr>
      </w:pPr>
      <w:r w:rsidRPr="006E4E8D">
        <w:rPr>
          <w:rFonts w:ascii="Times New Roman" w:hAnsi="Times New Roman" w:cs="Times New Roman"/>
          <w:sz w:val="20"/>
          <w:szCs w:val="20"/>
        </w:rPr>
        <w:t xml:space="preserve">Howe III, E. G., &amp; </w:t>
      </w:r>
      <w:proofErr w:type="spellStart"/>
      <w:r w:rsidRPr="006E4E8D">
        <w:rPr>
          <w:rFonts w:ascii="Times New Roman" w:hAnsi="Times New Roman" w:cs="Times New Roman"/>
          <w:sz w:val="20"/>
          <w:szCs w:val="20"/>
        </w:rPr>
        <w:t>Elenberg</w:t>
      </w:r>
      <w:proofErr w:type="spellEnd"/>
      <w:r w:rsidRPr="006E4E8D">
        <w:rPr>
          <w:rFonts w:ascii="Times New Roman" w:hAnsi="Times New Roman" w:cs="Times New Roman"/>
          <w:sz w:val="20"/>
          <w:szCs w:val="20"/>
        </w:rPr>
        <w:t>, F. (2020). Ethical challenges posed by big data. </w:t>
      </w:r>
      <w:r w:rsidRPr="006E4E8D">
        <w:rPr>
          <w:rFonts w:ascii="Times New Roman" w:hAnsi="Times New Roman" w:cs="Times New Roman"/>
          <w:i/>
          <w:iCs/>
          <w:sz w:val="20"/>
          <w:szCs w:val="20"/>
        </w:rPr>
        <w:t>Innovations in clinical neuroscience</w:t>
      </w:r>
      <w:r w:rsidRPr="006E4E8D">
        <w:rPr>
          <w:rFonts w:ascii="Times New Roman" w:hAnsi="Times New Roman" w:cs="Times New Roman"/>
          <w:sz w:val="20"/>
          <w:szCs w:val="20"/>
        </w:rPr>
        <w:t>, </w:t>
      </w:r>
      <w:r w:rsidRPr="006E4E8D">
        <w:rPr>
          <w:rFonts w:ascii="Times New Roman" w:hAnsi="Times New Roman" w:cs="Times New Roman"/>
          <w:i/>
          <w:iCs/>
          <w:sz w:val="20"/>
          <w:szCs w:val="20"/>
        </w:rPr>
        <w:t>17</w:t>
      </w:r>
      <w:r w:rsidRPr="006E4E8D">
        <w:rPr>
          <w:rFonts w:ascii="Times New Roman" w:hAnsi="Times New Roman" w:cs="Times New Roman"/>
          <w:sz w:val="20"/>
          <w:szCs w:val="20"/>
        </w:rPr>
        <w:t>(10-12), 24.</w:t>
      </w:r>
    </w:p>
    <w:p w14:paraId="55E0B9F7" w14:textId="65E4A529" w:rsidR="004C0818" w:rsidRPr="007D70BD" w:rsidRDefault="006E4E8D" w:rsidP="007D70BD">
      <w:pPr>
        <w:pStyle w:val="ListParagraph"/>
        <w:numPr>
          <w:ilvl w:val="0"/>
          <w:numId w:val="5"/>
        </w:numPr>
        <w:spacing w:before="240" w:after="0" w:line="240" w:lineRule="auto"/>
        <w:ind w:left="0"/>
        <w:jc w:val="both"/>
        <w:rPr>
          <w:rFonts w:ascii="Times New Roman" w:hAnsi="Times New Roman" w:cs="Times New Roman"/>
          <w:sz w:val="20"/>
          <w:szCs w:val="20"/>
        </w:rPr>
      </w:pPr>
      <w:r w:rsidRPr="006E4E8D">
        <w:rPr>
          <w:rFonts w:ascii="Times New Roman" w:hAnsi="Times New Roman" w:cs="Times New Roman"/>
          <w:sz w:val="20"/>
          <w:szCs w:val="20"/>
        </w:rPr>
        <w:t xml:space="preserve">Talwar, S., Dhir, A., Islam, N., Kaur, P., &amp; </w:t>
      </w:r>
      <w:proofErr w:type="spellStart"/>
      <w:r w:rsidRPr="006E4E8D">
        <w:rPr>
          <w:rFonts w:ascii="Times New Roman" w:hAnsi="Times New Roman" w:cs="Times New Roman"/>
          <w:sz w:val="20"/>
          <w:szCs w:val="20"/>
        </w:rPr>
        <w:t>Almusharraf</w:t>
      </w:r>
      <w:proofErr w:type="spellEnd"/>
      <w:r w:rsidRPr="006E4E8D">
        <w:rPr>
          <w:rFonts w:ascii="Times New Roman" w:hAnsi="Times New Roman" w:cs="Times New Roman"/>
          <w:sz w:val="20"/>
          <w:szCs w:val="20"/>
        </w:rPr>
        <w:t>, A. (2023). Resistance of multiple stakeholders to e-health innovations: Integration of fundamental insights and guiding research paths. </w:t>
      </w:r>
      <w:r w:rsidRPr="006E4E8D">
        <w:rPr>
          <w:rFonts w:ascii="Times New Roman" w:hAnsi="Times New Roman" w:cs="Times New Roman"/>
          <w:i/>
          <w:iCs/>
          <w:sz w:val="20"/>
          <w:szCs w:val="20"/>
        </w:rPr>
        <w:t>Journal of Business Research</w:t>
      </w:r>
      <w:r w:rsidRPr="006E4E8D">
        <w:rPr>
          <w:rFonts w:ascii="Times New Roman" w:hAnsi="Times New Roman" w:cs="Times New Roman"/>
          <w:sz w:val="20"/>
          <w:szCs w:val="20"/>
        </w:rPr>
        <w:t>, </w:t>
      </w:r>
      <w:r w:rsidRPr="006E4E8D">
        <w:rPr>
          <w:rFonts w:ascii="Times New Roman" w:hAnsi="Times New Roman" w:cs="Times New Roman"/>
          <w:i/>
          <w:iCs/>
          <w:sz w:val="20"/>
          <w:szCs w:val="20"/>
        </w:rPr>
        <w:t>166</w:t>
      </w:r>
      <w:r w:rsidRPr="006E4E8D">
        <w:rPr>
          <w:rFonts w:ascii="Times New Roman" w:hAnsi="Times New Roman" w:cs="Times New Roman"/>
          <w:sz w:val="20"/>
          <w:szCs w:val="20"/>
        </w:rPr>
        <w:t>, 114135.</w:t>
      </w:r>
    </w:p>
    <w:sectPr w:rsidR="004C0818" w:rsidRPr="007D70B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660B0" w14:textId="77777777" w:rsidR="005813A9" w:rsidRDefault="005813A9" w:rsidP="00B16BD3">
      <w:pPr>
        <w:spacing w:after="0" w:line="240" w:lineRule="auto"/>
      </w:pPr>
      <w:r>
        <w:separator/>
      </w:r>
    </w:p>
  </w:endnote>
  <w:endnote w:type="continuationSeparator" w:id="0">
    <w:p w14:paraId="2BCB8A3F" w14:textId="77777777" w:rsidR="005813A9" w:rsidRDefault="005813A9" w:rsidP="00B16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18B617" w14:textId="77777777" w:rsidR="005813A9" w:rsidRDefault="005813A9" w:rsidP="00B16BD3">
      <w:pPr>
        <w:spacing w:after="0" w:line="240" w:lineRule="auto"/>
      </w:pPr>
      <w:r>
        <w:separator/>
      </w:r>
    </w:p>
  </w:footnote>
  <w:footnote w:type="continuationSeparator" w:id="0">
    <w:p w14:paraId="480BA16A" w14:textId="77777777" w:rsidR="005813A9" w:rsidRDefault="005813A9" w:rsidP="00B16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0393852"/>
      <w:docPartObj>
        <w:docPartGallery w:val="Page Numbers (Top of Page)"/>
        <w:docPartUnique/>
      </w:docPartObj>
    </w:sdtPr>
    <w:sdtEndPr>
      <w:rPr>
        <w:noProof/>
      </w:rPr>
    </w:sdtEndPr>
    <w:sdtContent>
      <w:p w14:paraId="262E9803" w14:textId="6E51E576" w:rsidR="00B16BD3" w:rsidRDefault="00B16BD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A78A7A" w14:textId="77777777" w:rsidR="00B16BD3" w:rsidRDefault="00B16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71689"/>
    <w:multiLevelType w:val="multilevel"/>
    <w:tmpl w:val="F35CAAE2"/>
    <w:lvl w:ilvl="0">
      <w:start w:val="1"/>
      <w:numFmt w:val="decimal"/>
      <w:lvlText w:val="%1."/>
      <w:lvlJc w:val="left"/>
      <w:pPr>
        <w:tabs>
          <w:tab w:val="num" w:pos="720"/>
        </w:tabs>
        <w:ind w:left="720" w:hanging="360"/>
      </w:pPr>
      <w:rPr>
        <w:rFonts w:hint="default"/>
        <w:b/>
        <w:i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D3E39"/>
    <w:multiLevelType w:val="multilevel"/>
    <w:tmpl w:val="4104BD54"/>
    <w:lvl w:ilvl="0">
      <w:start w:val="1"/>
      <w:numFmt w:val="decimal"/>
      <w:lvlText w:val="%1."/>
      <w:lvlJc w:val="left"/>
      <w:pPr>
        <w:tabs>
          <w:tab w:val="num" w:pos="720"/>
        </w:tabs>
        <w:ind w:left="720" w:hanging="360"/>
      </w:pPr>
      <w:rPr>
        <w:rFonts w:hint="default"/>
        <w:b/>
        <w:i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F1FFA"/>
    <w:multiLevelType w:val="hybridMultilevel"/>
    <w:tmpl w:val="C7909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FB240E"/>
    <w:multiLevelType w:val="multilevel"/>
    <w:tmpl w:val="C23E3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2F2952"/>
    <w:multiLevelType w:val="hybridMultilevel"/>
    <w:tmpl w:val="D67A9994"/>
    <w:lvl w:ilvl="0" w:tplc="B2141CD6">
      <w:start w:val="1"/>
      <w:numFmt w:val="decimal"/>
      <w:lvlText w:val="%1."/>
      <w:lvlJc w:val="left"/>
      <w:pPr>
        <w:ind w:left="72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ED6393"/>
    <w:multiLevelType w:val="multilevel"/>
    <w:tmpl w:val="92403026"/>
    <w:lvl w:ilvl="0">
      <w:start w:val="1"/>
      <w:numFmt w:val="decimal"/>
      <w:lvlText w:val="%1."/>
      <w:lvlJc w:val="left"/>
      <w:pPr>
        <w:tabs>
          <w:tab w:val="num" w:pos="720"/>
        </w:tabs>
        <w:ind w:left="720" w:hanging="360"/>
      </w:pPr>
      <w:rPr>
        <w:rFonts w:hint="default"/>
        <w:b/>
        <w:i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774052"/>
    <w:multiLevelType w:val="hybridMultilevel"/>
    <w:tmpl w:val="76ECAD22"/>
    <w:lvl w:ilvl="0" w:tplc="B2141CD6">
      <w:start w:val="1"/>
      <w:numFmt w:val="decimal"/>
      <w:lvlText w:val="%1."/>
      <w:lvlJc w:val="left"/>
      <w:pPr>
        <w:ind w:left="720" w:hanging="360"/>
      </w:pPr>
      <w:rPr>
        <w:rFonts w:hint="default"/>
        <w:b/>
        <w:i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1504D8"/>
    <w:multiLevelType w:val="hybridMultilevel"/>
    <w:tmpl w:val="6DCA8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4E2918"/>
    <w:multiLevelType w:val="hybridMultilevel"/>
    <w:tmpl w:val="82DA6D2C"/>
    <w:lvl w:ilvl="0" w:tplc="B2141C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5202128">
    <w:abstractNumId w:val="0"/>
  </w:num>
  <w:num w:numId="2" w16cid:durableId="799081205">
    <w:abstractNumId w:val="5"/>
  </w:num>
  <w:num w:numId="3" w16cid:durableId="1307734414">
    <w:abstractNumId w:val="3"/>
  </w:num>
  <w:num w:numId="4" w16cid:durableId="381562636">
    <w:abstractNumId w:val="1"/>
  </w:num>
  <w:num w:numId="5" w16cid:durableId="346836844">
    <w:abstractNumId w:val="7"/>
  </w:num>
  <w:num w:numId="6" w16cid:durableId="1096289160">
    <w:abstractNumId w:val="2"/>
  </w:num>
  <w:num w:numId="7" w16cid:durableId="977953356">
    <w:abstractNumId w:val="6"/>
  </w:num>
  <w:num w:numId="8" w16cid:durableId="72706256">
    <w:abstractNumId w:val="8"/>
  </w:num>
  <w:num w:numId="9" w16cid:durableId="131205493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vithra Shankar Babu">
    <w15:presenceInfo w15:providerId="Windows Live" w15:userId="fb411ee21eadd6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477"/>
    <w:rsid w:val="00000A5A"/>
    <w:rsid w:val="0000134E"/>
    <w:rsid w:val="001E6B8D"/>
    <w:rsid w:val="00271B4A"/>
    <w:rsid w:val="002F7BF8"/>
    <w:rsid w:val="00352765"/>
    <w:rsid w:val="0039335A"/>
    <w:rsid w:val="00404E07"/>
    <w:rsid w:val="00423993"/>
    <w:rsid w:val="00433DE0"/>
    <w:rsid w:val="00466A2F"/>
    <w:rsid w:val="004775DF"/>
    <w:rsid w:val="004C0818"/>
    <w:rsid w:val="004D27AA"/>
    <w:rsid w:val="004F4E8B"/>
    <w:rsid w:val="00552EA4"/>
    <w:rsid w:val="005813A9"/>
    <w:rsid w:val="005B5115"/>
    <w:rsid w:val="00604CC3"/>
    <w:rsid w:val="006B58DC"/>
    <w:rsid w:val="006B74A0"/>
    <w:rsid w:val="006C5A52"/>
    <w:rsid w:val="006D286A"/>
    <w:rsid w:val="006D6CE9"/>
    <w:rsid w:val="006E4E8D"/>
    <w:rsid w:val="007508AB"/>
    <w:rsid w:val="007B026B"/>
    <w:rsid w:val="007B7F25"/>
    <w:rsid w:val="007D70BD"/>
    <w:rsid w:val="007F5E75"/>
    <w:rsid w:val="008153E0"/>
    <w:rsid w:val="0089204E"/>
    <w:rsid w:val="008A3477"/>
    <w:rsid w:val="008B1727"/>
    <w:rsid w:val="008C6EAA"/>
    <w:rsid w:val="00926E64"/>
    <w:rsid w:val="00A31703"/>
    <w:rsid w:val="00B16BD3"/>
    <w:rsid w:val="00B36584"/>
    <w:rsid w:val="00B40B52"/>
    <w:rsid w:val="00BB5CA1"/>
    <w:rsid w:val="00BF5758"/>
    <w:rsid w:val="00C3273A"/>
    <w:rsid w:val="00CC6644"/>
    <w:rsid w:val="00D04E23"/>
    <w:rsid w:val="00E426C7"/>
    <w:rsid w:val="00F075D4"/>
    <w:rsid w:val="00F61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240D"/>
  <w15:chartTrackingRefBased/>
  <w15:docId w15:val="{FB09B217-4B1C-4FC5-B9F0-69E6A2EE0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EA4"/>
    <w:rPr>
      <w:color w:val="0563C1" w:themeColor="hyperlink"/>
      <w:u w:val="single"/>
    </w:rPr>
  </w:style>
  <w:style w:type="character" w:styleId="UnresolvedMention">
    <w:name w:val="Unresolved Mention"/>
    <w:basedOn w:val="DefaultParagraphFont"/>
    <w:uiPriority w:val="99"/>
    <w:semiHidden/>
    <w:unhideWhenUsed/>
    <w:rsid w:val="00552EA4"/>
    <w:rPr>
      <w:color w:val="605E5C"/>
      <w:shd w:val="clear" w:color="auto" w:fill="E1DFDD"/>
    </w:rPr>
  </w:style>
  <w:style w:type="paragraph" w:styleId="ListParagraph">
    <w:name w:val="List Paragraph"/>
    <w:basedOn w:val="Normal"/>
    <w:uiPriority w:val="34"/>
    <w:qFormat/>
    <w:rsid w:val="00B40B52"/>
    <w:pPr>
      <w:ind w:left="720"/>
      <w:contextualSpacing/>
    </w:pPr>
  </w:style>
  <w:style w:type="paragraph" w:styleId="Revision">
    <w:name w:val="Revision"/>
    <w:hidden/>
    <w:uiPriority w:val="99"/>
    <w:semiHidden/>
    <w:rsid w:val="006B58DC"/>
    <w:pPr>
      <w:spacing w:after="0" w:line="240" w:lineRule="auto"/>
    </w:pPr>
  </w:style>
  <w:style w:type="paragraph" w:styleId="Header">
    <w:name w:val="header"/>
    <w:basedOn w:val="Normal"/>
    <w:link w:val="HeaderChar"/>
    <w:uiPriority w:val="99"/>
    <w:unhideWhenUsed/>
    <w:rsid w:val="00B16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BD3"/>
  </w:style>
  <w:style w:type="paragraph" w:styleId="Footer">
    <w:name w:val="footer"/>
    <w:basedOn w:val="Normal"/>
    <w:link w:val="FooterChar"/>
    <w:uiPriority w:val="99"/>
    <w:unhideWhenUsed/>
    <w:rsid w:val="00B16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054406">
      <w:bodyDiv w:val="1"/>
      <w:marLeft w:val="0"/>
      <w:marRight w:val="0"/>
      <w:marTop w:val="0"/>
      <w:marBottom w:val="0"/>
      <w:divBdr>
        <w:top w:val="none" w:sz="0" w:space="0" w:color="auto"/>
        <w:left w:val="none" w:sz="0" w:space="0" w:color="auto"/>
        <w:bottom w:val="none" w:sz="0" w:space="0" w:color="auto"/>
        <w:right w:val="none" w:sz="0" w:space="0" w:color="auto"/>
      </w:divBdr>
    </w:div>
    <w:div w:id="697707614">
      <w:bodyDiv w:val="1"/>
      <w:marLeft w:val="0"/>
      <w:marRight w:val="0"/>
      <w:marTop w:val="0"/>
      <w:marBottom w:val="0"/>
      <w:divBdr>
        <w:top w:val="none" w:sz="0" w:space="0" w:color="auto"/>
        <w:left w:val="none" w:sz="0" w:space="0" w:color="auto"/>
        <w:bottom w:val="none" w:sz="0" w:space="0" w:color="auto"/>
        <w:right w:val="none" w:sz="0" w:space="0" w:color="auto"/>
      </w:divBdr>
    </w:div>
    <w:div w:id="739912032">
      <w:bodyDiv w:val="1"/>
      <w:marLeft w:val="0"/>
      <w:marRight w:val="0"/>
      <w:marTop w:val="0"/>
      <w:marBottom w:val="0"/>
      <w:divBdr>
        <w:top w:val="none" w:sz="0" w:space="0" w:color="auto"/>
        <w:left w:val="none" w:sz="0" w:space="0" w:color="auto"/>
        <w:bottom w:val="none" w:sz="0" w:space="0" w:color="auto"/>
        <w:right w:val="none" w:sz="0" w:space="0" w:color="auto"/>
      </w:divBdr>
    </w:div>
    <w:div w:id="169122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angedatamining.com/" TargetMode="External"/><Relationship Id="rId3" Type="http://schemas.openxmlformats.org/officeDocument/2006/relationships/settings" Target="settings.xml"/><Relationship Id="rId7" Type="http://schemas.openxmlformats.org/officeDocument/2006/relationships/hyperlink" Target="https://www.forbes.com/sites/jenniferhicks/2017/05/16/see-howartificial-intelligence-can-improve-medicaldiagnosis-andhealthcare/#39d6d5d0622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Shankar Babu</dc:creator>
  <cp:keywords/>
  <dc:description/>
  <cp:lastModifiedBy>Pavithra Shankar Babu</cp:lastModifiedBy>
  <cp:revision>2</cp:revision>
  <dcterms:created xsi:type="dcterms:W3CDTF">2024-08-23T14:37:00Z</dcterms:created>
  <dcterms:modified xsi:type="dcterms:W3CDTF">2024-08-23T14:37:00Z</dcterms:modified>
</cp:coreProperties>
</file>